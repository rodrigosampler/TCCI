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1CC0" w:rsidDel="00ED3E9E" w:rsidRDefault="00003808">
      <w:pPr>
        <w:widowControl/>
        <w:jc w:val="center"/>
        <w:rPr>
          <w:del w:id="0" w:author="Tânia Pinheiro" w:date="2017-05-02T00:19:00Z"/>
          <w:rFonts w:ascii="Times New Roman" w:eastAsia="Times New Roman" w:hAnsi="Times New Roman" w:cs="Times New Roman"/>
          <w:b/>
        </w:rPr>
      </w:pPr>
      <w:del w:id="1" w:author="Tânia Pinheiro" w:date="2017-05-02T00:19:00Z">
        <w:r w:rsidDel="00ED3E9E">
          <w:rPr>
            <w:noProof/>
            <w:lang w:eastAsia="pt-BR" w:bidi="ar-SA"/>
          </w:rPr>
          <w:drawing>
            <wp:inline distT="0" distB="0" distL="0" distR="0" wp14:anchorId="7E16291E" wp14:editId="33346407">
              <wp:extent cx="689610" cy="1132205"/>
              <wp:effectExtent l="0" t="0" r="0" b="0"/>
              <wp:docPr id="1" name="image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01.png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9610" cy="1132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3C1CC0" w:rsidDel="00ED3E9E" w:rsidRDefault="00003808">
      <w:pPr>
        <w:widowControl/>
        <w:jc w:val="center"/>
        <w:rPr>
          <w:del w:id="2" w:author="Tânia Pinheiro" w:date="2017-05-02T00:19:00Z"/>
          <w:rFonts w:ascii="Times New Roman" w:eastAsia="Times New Roman" w:hAnsi="Times New Roman" w:cs="Times New Roman"/>
        </w:rPr>
      </w:pPr>
      <w:del w:id="3" w:author="Tânia Pinheiro" w:date="2017-05-02T00:19:00Z">
        <w:r w:rsidDel="00ED3E9E">
          <w:rPr>
            <w:rFonts w:ascii="Times New Roman" w:eastAsia="Times New Roman" w:hAnsi="Times New Roman" w:cs="Times New Roman"/>
            <w:b/>
          </w:rPr>
          <w:delText xml:space="preserve"> UNIVERSIDADE FEDERAL DO CEARÁ</w:delText>
        </w:r>
      </w:del>
    </w:p>
    <w:p w:rsidR="003C1CC0" w:rsidDel="00ED3E9E" w:rsidRDefault="00003808">
      <w:pPr>
        <w:widowControl/>
        <w:jc w:val="center"/>
        <w:rPr>
          <w:del w:id="4" w:author="Tânia Pinheiro" w:date="2017-05-02T00:19:00Z"/>
          <w:rFonts w:ascii="Times New Roman" w:eastAsia="Times New Roman" w:hAnsi="Times New Roman" w:cs="Times New Roman"/>
        </w:rPr>
      </w:pPr>
      <w:del w:id="5" w:author="Tânia Pinheiro" w:date="2017-05-02T00:19:00Z">
        <w:r w:rsidDel="00ED3E9E">
          <w:rPr>
            <w:rFonts w:ascii="Times New Roman" w:eastAsia="Times New Roman" w:hAnsi="Times New Roman" w:cs="Times New Roman"/>
            <w:b/>
          </w:rPr>
          <w:delText>CAMPUS QUIXAD</w:delText>
        </w:r>
        <w:r w:rsidDel="00ED3E9E">
          <w:rPr>
            <w:rFonts w:ascii="Times New Roman" w:eastAsia="Times New Roman" w:hAnsi="Times New Roman" w:cs="Times New Roman"/>
            <w:b/>
          </w:rPr>
          <w:delText>Á</w:delText>
        </w:r>
      </w:del>
    </w:p>
    <w:p w:rsidR="003C1CC0" w:rsidDel="00ED3E9E" w:rsidRDefault="00003808">
      <w:pPr>
        <w:widowControl/>
        <w:jc w:val="center"/>
        <w:rPr>
          <w:del w:id="6" w:author="Tânia Pinheiro" w:date="2017-05-02T00:19:00Z"/>
          <w:rFonts w:ascii="Times New Roman" w:eastAsia="Times New Roman" w:hAnsi="Times New Roman" w:cs="Times New Roman"/>
        </w:rPr>
      </w:pPr>
      <w:del w:id="7" w:author="Tânia Pinheiro" w:date="2017-05-02T00:19:00Z">
        <w:r w:rsidDel="00ED3E9E">
          <w:rPr>
            <w:rFonts w:ascii="Times New Roman" w:eastAsia="Times New Roman" w:hAnsi="Times New Roman" w:cs="Times New Roman"/>
            <w:b/>
          </w:rPr>
          <w:delText>BACHARELADO EM SISTEMAS DE INFORMAÇÃO</w:delText>
        </w:r>
      </w:del>
    </w:p>
    <w:p w:rsidR="003C1CC0" w:rsidDel="00ED3E9E" w:rsidRDefault="003C1CC0">
      <w:pPr>
        <w:widowControl/>
        <w:spacing w:line="360" w:lineRule="auto"/>
        <w:jc w:val="center"/>
        <w:rPr>
          <w:del w:id="8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center"/>
        <w:rPr>
          <w:del w:id="9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center"/>
        <w:rPr>
          <w:del w:id="10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center"/>
        <w:rPr>
          <w:del w:id="11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center"/>
        <w:rPr>
          <w:del w:id="12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003808">
      <w:pPr>
        <w:widowControl/>
        <w:spacing w:line="360" w:lineRule="auto"/>
        <w:jc w:val="center"/>
        <w:rPr>
          <w:del w:id="13" w:author="Tânia Pinheiro" w:date="2017-05-02T00:19:00Z"/>
          <w:rFonts w:ascii="Times New Roman" w:eastAsia="Times New Roman" w:hAnsi="Times New Roman" w:cs="Times New Roman"/>
        </w:rPr>
      </w:pPr>
      <w:del w:id="14" w:author="Tânia Pinheiro" w:date="2017-05-02T00:19:00Z">
        <w:r w:rsidDel="00ED3E9E">
          <w:rPr>
            <w:rFonts w:ascii="Times New Roman" w:eastAsia="Times New Roman" w:hAnsi="Times New Roman" w:cs="Times New Roman"/>
            <w:b/>
          </w:rPr>
          <w:delText>RODRIGO BEZERRA MONTEIRO</w:delText>
        </w:r>
      </w:del>
    </w:p>
    <w:p w:rsidR="003C1CC0" w:rsidDel="00ED3E9E" w:rsidRDefault="003C1CC0">
      <w:pPr>
        <w:widowControl/>
        <w:spacing w:line="360" w:lineRule="auto"/>
        <w:jc w:val="center"/>
        <w:rPr>
          <w:del w:id="15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center"/>
        <w:rPr>
          <w:del w:id="16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center"/>
        <w:rPr>
          <w:del w:id="17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center"/>
        <w:rPr>
          <w:del w:id="18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center"/>
        <w:rPr>
          <w:del w:id="19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center"/>
        <w:rPr>
          <w:del w:id="20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FA38B3">
      <w:pPr>
        <w:widowControl/>
        <w:spacing w:line="360" w:lineRule="auto"/>
        <w:jc w:val="center"/>
        <w:rPr>
          <w:del w:id="21" w:author="Tânia Pinheiro" w:date="2017-05-02T00:19:00Z"/>
          <w:rFonts w:ascii="Times New Roman" w:eastAsia="Times New Roman" w:hAnsi="Times New Roman" w:cs="Times New Roman"/>
        </w:rPr>
      </w:pPr>
      <w:commentRangeStart w:id="22"/>
      <w:ins w:id="23" w:author="Tânia Pinheiro" w:date="2017-05-02T11:41:00Z">
        <w:r>
          <w:rPr>
            <w:rFonts w:ascii="Times New Roman" w:eastAsia="Times New Roman" w:hAnsi="Times New Roman" w:cs="Times New Roman"/>
            <w:b/>
          </w:rPr>
          <w:t>ALGORITMOS</w:t>
        </w:r>
        <w:commentRangeEnd w:id="22"/>
        <w:r>
          <w:rPr>
            <w:rStyle w:val="Refdecomentrio"/>
            <w:rFonts w:cs="Mangal"/>
          </w:rPr>
          <w:commentReference w:id="22"/>
        </w:r>
        <w:r>
          <w:rPr>
            <w:rFonts w:ascii="Times New Roman" w:eastAsia="Times New Roman" w:hAnsi="Times New Roman" w:cs="Times New Roman"/>
            <w:b/>
          </w:rPr>
          <w:t xml:space="preserve"> PARA </w:t>
        </w:r>
      </w:ins>
      <w:del w:id="24" w:author="Tânia Pinheiro" w:date="2017-05-02T00:19:00Z">
        <w:r w:rsidR="00003808" w:rsidDel="00ED3E9E">
          <w:rPr>
            <w:rFonts w:ascii="Times New Roman" w:eastAsia="Times New Roman" w:hAnsi="Times New Roman" w:cs="Times New Roman"/>
            <w:b/>
          </w:rPr>
          <w:delText>PREDIÇÃO DA DISPONIBILIDADE DE BICICLETAS NO PROJETO BICICLETAR USANDO TÉCNICAS DE MACHINE LEARNING</w:delText>
        </w:r>
      </w:del>
    </w:p>
    <w:p w:rsidR="003C1CC0" w:rsidDel="00ED3E9E" w:rsidRDefault="003C1CC0">
      <w:pPr>
        <w:widowControl/>
        <w:spacing w:line="360" w:lineRule="auto"/>
        <w:jc w:val="center"/>
        <w:rPr>
          <w:del w:id="25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center"/>
        <w:rPr>
          <w:del w:id="26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center"/>
        <w:rPr>
          <w:del w:id="27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center"/>
        <w:rPr>
          <w:del w:id="28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center"/>
        <w:rPr>
          <w:del w:id="29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center"/>
        <w:rPr>
          <w:del w:id="30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center"/>
        <w:rPr>
          <w:del w:id="31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center"/>
        <w:rPr>
          <w:del w:id="32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center"/>
        <w:rPr>
          <w:del w:id="33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center"/>
        <w:rPr>
          <w:del w:id="34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center"/>
        <w:rPr>
          <w:del w:id="35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003808">
      <w:pPr>
        <w:widowControl/>
        <w:spacing w:line="360" w:lineRule="auto"/>
        <w:jc w:val="center"/>
        <w:rPr>
          <w:del w:id="36" w:author="Tânia Pinheiro" w:date="2017-05-02T00:19:00Z"/>
          <w:rFonts w:ascii="Times New Roman" w:eastAsia="Times New Roman" w:hAnsi="Times New Roman" w:cs="Times New Roman"/>
        </w:rPr>
      </w:pPr>
      <w:del w:id="37" w:author="Tânia Pinheiro" w:date="2017-05-02T00:19:00Z">
        <w:r w:rsidDel="00ED3E9E">
          <w:rPr>
            <w:rFonts w:ascii="Times New Roman" w:eastAsia="Times New Roman" w:hAnsi="Times New Roman" w:cs="Times New Roman"/>
            <w:b/>
          </w:rPr>
          <w:delText>QUIXADÁ</w:delText>
        </w:r>
      </w:del>
    </w:p>
    <w:p w:rsidR="003C1CC0" w:rsidDel="00ED3E9E" w:rsidRDefault="00003808">
      <w:pPr>
        <w:widowControl/>
        <w:jc w:val="center"/>
        <w:rPr>
          <w:del w:id="38" w:author="Tânia Pinheiro" w:date="2017-05-02T00:19:00Z"/>
        </w:rPr>
      </w:pPr>
      <w:del w:id="39" w:author="Tânia Pinheiro" w:date="2017-05-02T00:19:00Z">
        <w:r w:rsidDel="00ED3E9E">
          <w:rPr>
            <w:rFonts w:ascii="Times New Roman" w:eastAsia="Times New Roman" w:hAnsi="Times New Roman" w:cs="Times New Roman"/>
            <w:b/>
          </w:rPr>
          <w:delText>2017</w:delText>
        </w:r>
      </w:del>
    </w:p>
    <w:p w:rsidR="003C1CC0" w:rsidDel="00ED3E9E" w:rsidRDefault="003C1CC0">
      <w:pPr>
        <w:widowControl/>
        <w:jc w:val="center"/>
        <w:rPr>
          <w:del w:id="40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003808">
      <w:pPr>
        <w:widowControl/>
        <w:spacing w:line="360" w:lineRule="auto"/>
        <w:jc w:val="center"/>
        <w:rPr>
          <w:del w:id="41" w:author="Tânia Pinheiro" w:date="2017-05-02T00:19:00Z"/>
          <w:rFonts w:ascii="Times New Roman" w:eastAsia="Times New Roman" w:hAnsi="Times New Roman" w:cs="Times New Roman"/>
        </w:rPr>
      </w:pPr>
      <w:del w:id="42" w:author="Tânia Pinheiro" w:date="2017-05-02T00:19:00Z">
        <w:r w:rsidDel="00ED3E9E">
          <w:rPr>
            <w:rFonts w:ascii="Times New Roman" w:eastAsia="Times New Roman" w:hAnsi="Times New Roman" w:cs="Times New Roman"/>
          </w:rPr>
          <w:lastRenderedPageBreak/>
          <w:delText xml:space="preserve">RODRIGO </w:delText>
        </w:r>
        <w:r w:rsidDel="00ED3E9E">
          <w:rPr>
            <w:rFonts w:ascii="Times New Roman" w:eastAsia="Times New Roman" w:hAnsi="Times New Roman" w:cs="Times New Roman"/>
          </w:rPr>
          <w:delText>BEZERRA MONTEIRO</w:delText>
        </w:r>
      </w:del>
    </w:p>
    <w:p w:rsidR="003C1CC0" w:rsidDel="00ED3E9E" w:rsidRDefault="003C1CC0">
      <w:pPr>
        <w:widowControl/>
        <w:spacing w:line="288" w:lineRule="auto"/>
        <w:jc w:val="both"/>
        <w:rPr>
          <w:del w:id="43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44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45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46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47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48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49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50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center"/>
        <w:rPr>
          <w:del w:id="51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003808">
      <w:pPr>
        <w:widowControl/>
        <w:spacing w:line="288" w:lineRule="auto"/>
        <w:jc w:val="center"/>
        <w:rPr>
          <w:del w:id="52" w:author="Tânia Pinheiro" w:date="2017-05-02T00:19:00Z"/>
          <w:rFonts w:ascii="Times New Roman" w:eastAsia="Times New Roman" w:hAnsi="Times New Roman" w:cs="Times New Roman"/>
        </w:rPr>
      </w:pPr>
      <w:del w:id="53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PREDIÇÃO DA DISPONIBILIDADE DE BICICLETAS NO PROJETO BICICLETAR USANDO TÉCNICAS DE MACHINE LEARNING</w:delText>
        </w:r>
      </w:del>
    </w:p>
    <w:p w:rsidR="003C1CC0" w:rsidDel="00ED3E9E" w:rsidRDefault="003C1CC0">
      <w:pPr>
        <w:widowControl/>
        <w:spacing w:line="360" w:lineRule="auto"/>
        <w:jc w:val="both"/>
        <w:rPr>
          <w:del w:id="54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55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56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57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58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59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60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003808">
      <w:pPr>
        <w:widowControl/>
        <w:ind w:left="4500"/>
        <w:jc w:val="both"/>
        <w:rPr>
          <w:del w:id="61" w:author="Tânia Pinheiro" w:date="2017-05-02T00:19:00Z"/>
          <w:rFonts w:ascii="Times New Roman" w:eastAsia="Times New Roman" w:hAnsi="Times New Roman" w:cs="Times New Roman"/>
        </w:rPr>
      </w:pPr>
      <w:del w:id="62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Monografia apresentada ao Curso de</w:delText>
        </w:r>
      </w:del>
    </w:p>
    <w:p w:rsidR="003C1CC0" w:rsidDel="00ED3E9E" w:rsidRDefault="00003808">
      <w:pPr>
        <w:widowControl/>
        <w:ind w:left="4500"/>
        <w:jc w:val="both"/>
        <w:rPr>
          <w:del w:id="63" w:author="Tânia Pinheiro" w:date="2017-05-02T00:19:00Z"/>
          <w:rFonts w:ascii="Times New Roman" w:eastAsia="Times New Roman" w:hAnsi="Times New Roman" w:cs="Times New Roman"/>
        </w:rPr>
      </w:pPr>
      <w:del w:id="64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Sistemas de Informação da Universidade</w:delText>
        </w:r>
      </w:del>
    </w:p>
    <w:p w:rsidR="003C1CC0" w:rsidDel="00ED3E9E" w:rsidRDefault="00003808">
      <w:pPr>
        <w:widowControl/>
        <w:ind w:left="4500"/>
        <w:jc w:val="both"/>
        <w:rPr>
          <w:del w:id="65" w:author="Tânia Pinheiro" w:date="2017-05-02T00:19:00Z"/>
          <w:rFonts w:ascii="Times New Roman" w:eastAsia="Times New Roman" w:hAnsi="Times New Roman" w:cs="Times New Roman"/>
        </w:rPr>
      </w:pPr>
      <w:del w:id="66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Federal do Ceará como requisito parcial</w:delText>
        </w:r>
      </w:del>
    </w:p>
    <w:p w:rsidR="003C1CC0" w:rsidDel="00ED3E9E" w:rsidRDefault="00003808">
      <w:pPr>
        <w:widowControl/>
        <w:ind w:left="4500"/>
        <w:jc w:val="both"/>
        <w:rPr>
          <w:del w:id="67" w:author="Tânia Pinheiro" w:date="2017-05-02T00:19:00Z"/>
          <w:rFonts w:ascii="Times New Roman" w:eastAsia="Times New Roman" w:hAnsi="Times New Roman" w:cs="Times New Roman"/>
        </w:rPr>
      </w:pPr>
      <w:del w:id="68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 xml:space="preserve">para </w:delText>
        </w:r>
        <w:r w:rsidDel="00ED3E9E">
          <w:rPr>
            <w:rFonts w:ascii="Times New Roman" w:eastAsia="Times New Roman" w:hAnsi="Times New Roman" w:cs="Times New Roman"/>
          </w:rPr>
          <w:delText>obtenção do Título de Bacharel em</w:delText>
        </w:r>
      </w:del>
    </w:p>
    <w:p w:rsidR="003C1CC0" w:rsidDel="00ED3E9E" w:rsidRDefault="00003808">
      <w:pPr>
        <w:widowControl/>
        <w:ind w:left="4500"/>
        <w:jc w:val="both"/>
        <w:rPr>
          <w:del w:id="69" w:author="Tânia Pinheiro" w:date="2017-05-02T00:19:00Z"/>
          <w:rFonts w:ascii="Times New Roman" w:eastAsia="Times New Roman" w:hAnsi="Times New Roman" w:cs="Times New Roman"/>
        </w:rPr>
      </w:pPr>
      <w:del w:id="70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Sistemas de Informação.</w:delText>
        </w:r>
      </w:del>
    </w:p>
    <w:p w:rsidR="003C1CC0" w:rsidDel="00ED3E9E" w:rsidRDefault="003C1CC0">
      <w:pPr>
        <w:widowControl/>
        <w:ind w:left="4500"/>
        <w:jc w:val="both"/>
        <w:rPr>
          <w:del w:id="71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003808">
      <w:pPr>
        <w:widowControl/>
        <w:ind w:left="4500"/>
        <w:jc w:val="both"/>
        <w:rPr>
          <w:del w:id="72" w:author="Tânia Pinheiro" w:date="2017-05-02T00:19:00Z"/>
          <w:rFonts w:ascii="Times New Roman" w:eastAsia="Times New Roman" w:hAnsi="Times New Roman" w:cs="Times New Roman"/>
        </w:rPr>
      </w:pPr>
      <w:del w:id="73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Orientador: Prof. Dr. Regis Pires</w:delText>
        </w:r>
      </w:del>
    </w:p>
    <w:p w:rsidR="003C1CC0" w:rsidDel="00ED3E9E" w:rsidRDefault="003C1CC0">
      <w:pPr>
        <w:widowControl/>
        <w:ind w:left="4500"/>
        <w:jc w:val="both"/>
        <w:rPr>
          <w:del w:id="74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ind w:left="4500"/>
        <w:jc w:val="both"/>
        <w:rPr>
          <w:del w:id="75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ind w:left="4500"/>
        <w:jc w:val="both"/>
        <w:rPr>
          <w:del w:id="76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ind w:left="4500"/>
        <w:jc w:val="both"/>
        <w:rPr>
          <w:del w:id="77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ind w:left="4500"/>
        <w:jc w:val="both"/>
        <w:rPr>
          <w:del w:id="78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ind w:left="4500"/>
        <w:jc w:val="both"/>
        <w:rPr>
          <w:del w:id="79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ind w:left="4500"/>
        <w:jc w:val="both"/>
        <w:rPr>
          <w:del w:id="80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ind w:left="4500"/>
        <w:jc w:val="both"/>
        <w:rPr>
          <w:del w:id="81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ind w:left="4500"/>
        <w:jc w:val="both"/>
        <w:rPr>
          <w:del w:id="82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ind w:left="4500"/>
        <w:jc w:val="both"/>
        <w:rPr>
          <w:del w:id="83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ind w:left="4500"/>
        <w:jc w:val="both"/>
        <w:rPr>
          <w:del w:id="84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ind w:left="4500"/>
        <w:jc w:val="both"/>
        <w:rPr>
          <w:del w:id="85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ind w:left="4500"/>
        <w:jc w:val="both"/>
        <w:rPr>
          <w:del w:id="86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ind w:left="4500"/>
        <w:jc w:val="both"/>
        <w:rPr>
          <w:del w:id="87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jc w:val="both"/>
        <w:rPr>
          <w:del w:id="88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003808">
      <w:pPr>
        <w:widowControl/>
        <w:spacing w:line="360" w:lineRule="auto"/>
        <w:ind w:left="15"/>
        <w:jc w:val="center"/>
        <w:rPr>
          <w:del w:id="89" w:author="Tânia Pinheiro" w:date="2017-05-02T00:19:00Z"/>
          <w:rFonts w:ascii="Times New Roman" w:eastAsia="Times New Roman" w:hAnsi="Times New Roman" w:cs="Times New Roman"/>
        </w:rPr>
      </w:pPr>
      <w:del w:id="90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QUIXADÁ</w:delText>
        </w:r>
      </w:del>
    </w:p>
    <w:p w:rsidR="003C1CC0" w:rsidDel="00ED3E9E" w:rsidRDefault="00003808">
      <w:pPr>
        <w:widowControl/>
        <w:spacing w:line="360" w:lineRule="auto"/>
        <w:jc w:val="center"/>
        <w:rPr>
          <w:del w:id="91" w:author="Tânia Pinheiro" w:date="2017-05-02T00:19:00Z"/>
          <w:rFonts w:ascii="Times New Roman" w:eastAsia="Times New Roman" w:hAnsi="Times New Roman" w:cs="Times New Roman"/>
        </w:rPr>
      </w:pPr>
      <w:del w:id="92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2017</w:delText>
        </w:r>
      </w:del>
    </w:p>
    <w:p w:rsidR="003C1CC0" w:rsidDel="00ED3E9E" w:rsidRDefault="003C1CC0">
      <w:pPr>
        <w:widowControl/>
        <w:spacing w:line="360" w:lineRule="auto"/>
        <w:jc w:val="both"/>
        <w:rPr>
          <w:del w:id="93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94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95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96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97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98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99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100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101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102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103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104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105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106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107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108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109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110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003808">
      <w:pPr>
        <w:widowControl/>
        <w:spacing w:line="288" w:lineRule="auto"/>
        <w:jc w:val="both"/>
        <w:rPr>
          <w:del w:id="111" w:author="Tânia Pinheiro" w:date="2017-05-02T00:19:00Z"/>
          <w:rFonts w:ascii="Times New Roman" w:eastAsia="Times New Roman" w:hAnsi="Times New Roman" w:cs="Times New Roman"/>
        </w:rPr>
      </w:pPr>
      <w:del w:id="112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___________________________________________________________________________</w:delText>
        </w:r>
      </w:del>
    </w:p>
    <w:p w:rsidR="003C1CC0" w:rsidDel="00ED3E9E" w:rsidRDefault="003C1CC0">
      <w:pPr>
        <w:widowControl/>
        <w:spacing w:line="288" w:lineRule="auto"/>
        <w:jc w:val="both"/>
        <w:rPr>
          <w:del w:id="113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114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003808">
      <w:pPr>
        <w:widowControl/>
        <w:spacing w:line="360" w:lineRule="auto"/>
        <w:jc w:val="both"/>
        <w:rPr>
          <w:del w:id="115" w:author="Tânia Pinheiro" w:date="2017-05-02T00:19:00Z"/>
          <w:rFonts w:ascii="Times New Roman" w:eastAsia="Times New Roman" w:hAnsi="Times New Roman" w:cs="Times New Roman"/>
        </w:rPr>
      </w:pPr>
      <w:del w:id="116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 xml:space="preserve">Página reservada para ficha </w:delText>
        </w:r>
        <w:r w:rsidDel="00ED3E9E">
          <w:rPr>
            <w:rFonts w:ascii="Times New Roman" w:eastAsia="Times New Roman" w:hAnsi="Times New Roman" w:cs="Times New Roman"/>
          </w:rPr>
          <w:delText>catalográfica que deve ser confeccionada após apresentação e alterações sugeridas pela banca examinadora.</w:delText>
        </w:r>
      </w:del>
    </w:p>
    <w:p w:rsidR="003C1CC0" w:rsidDel="00ED3E9E" w:rsidRDefault="00003808">
      <w:pPr>
        <w:widowControl/>
        <w:spacing w:line="360" w:lineRule="auto"/>
        <w:jc w:val="both"/>
        <w:rPr>
          <w:del w:id="117" w:author="Tânia Pinheiro" w:date="2017-05-02T00:19:00Z"/>
        </w:rPr>
      </w:pPr>
      <w:del w:id="118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 xml:space="preserve">Para solicitar a ficha catalográfica de seu trabalho, acesse o site: </w:delText>
        </w:r>
        <w:r w:rsidDel="00ED3E9E">
          <w:fldChar w:fldCharType="begin"/>
        </w:r>
        <w:r w:rsidDel="00ED3E9E">
          <w:delInstrText xml:space="preserve"> HYPERLINK "http://www.biblioteca.ufc.br/" \h </w:delInstrText>
        </w:r>
        <w:r w:rsidDel="00ED3E9E">
          <w:fldChar w:fldCharType="separate"/>
        </w:r>
        <w:r w:rsidDel="00ED3E9E">
          <w:rPr>
            <w:rStyle w:val="LinkdaInternet"/>
            <w:rFonts w:ascii="Times New Roman" w:eastAsia="Times New Roman" w:hAnsi="Times New Roman" w:cs="Times New Roman"/>
            <w:color w:val="0000FF"/>
          </w:rPr>
          <w:delText>www.biblioteca.ufc.br</w:delText>
        </w:r>
        <w:r w:rsidDel="00ED3E9E">
          <w:rPr>
            <w:rStyle w:val="LinkdaInternet"/>
            <w:rFonts w:ascii="Times New Roman" w:eastAsia="Times New Roman" w:hAnsi="Times New Roman" w:cs="Times New Roman"/>
            <w:color w:val="0000FF"/>
          </w:rPr>
          <w:fldChar w:fldCharType="end"/>
        </w:r>
        <w:r w:rsidDel="00ED3E9E">
          <w:rPr>
            <w:rFonts w:ascii="Times New Roman" w:eastAsia="Times New Roman" w:hAnsi="Times New Roman" w:cs="Times New Roman"/>
          </w:rPr>
          <w:delText>, clique no</w:delText>
        </w:r>
        <w:r w:rsidDel="00ED3E9E">
          <w:rPr>
            <w:rFonts w:ascii="Times New Roman" w:eastAsia="Times New Roman" w:hAnsi="Times New Roman" w:cs="Times New Roman"/>
          </w:rPr>
          <w:delText xml:space="preserve"> banner Catalogação na Publicação (Solicitação de ficha catalográfica)</w:delText>
        </w:r>
      </w:del>
    </w:p>
    <w:p w:rsidR="003C1CC0" w:rsidDel="00ED3E9E" w:rsidRDefault="003C1CC0">
      <w:pPr>
        <w:widowControl/>
        <w:spacing w:line="360" w:lineRule="auto"/>
        <w:jc w:val="both"/>
        <w:rPr>
          <w:del w:id="119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003808">
      <w:pPr>
        <w:widowControl/>
        <w:spacing w:line="288" w:lineRule="auto"/>
        <w:jc w:val="both"/>
        <w:rPr>
          <w:del w:id="120" w:author="Tânia Pinheiro" w:date="2017-05-02T00:19:00Z"/>
          <w:rFonts w:ascii="Times New Roman" w:eastAsia="Times New Roman" w:hAnsi="Times New Roman" w:cs="Times New Roman"/>
          <w:b/>
        </w:rPr>
      </w:pPr>
      <w:del w:id="121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___________________________________________________________________________</w:delText>
        </w:r>
      </w:del>
    </w:p>
    <w:p w:rsidR="003C1CC0" w:rsidDel="00ED3E9E" w:rsidRDefault="003C1CC0">
      <w:pPr>
        <w:widowControl/>
        <w:spacing w:line="360" w:lineRule="auto"/>
        <w:jc w:val="both"/>
        <w:rPr>
          <w:del w:id="122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123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124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125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126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127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128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003808">
      <w:pPr>
        <w:widowControl/>
        <w:spacing w:line="360" w:lineRule="auto"/>
        <w:jc w:val="center"/>
        <w:rPr>
          <w:del w:id="129" w:author="Tânia Pinheiro" w:date="2017-05-02T00:19:00Z"/>
          <w:rFonts w:ascii="Times New Roman" w:eastAsia="Times New Roman" w:hAnsi="Times New Roman" w:cs="Times New Roman"/>
        </w:rPr>
      </w:pPr>
      <w:del w:id="130" w:author="Tânia Pinheiro" w:date="2017-05-02T00:19:00Z">
        <w:r w:rsidDel="00ED3E9E">
          <w:rPr>
            <w:rFonts w:ascii="Times New Roman" w:eastAsia="Times New Roman" w:hAnsi="Times New Roman" w:cs="Times New Roman"/>
          </w:rPr>
          <w:lastRenderedPageBreak/>
          <w:delText>RODRIGO BEZERRA MONTEIRO</w:delText>
        </w:r>
      </w:del>
    </w:p>
    <w:p w:rsidR="003C1CC0" w:rsidDel="00ED3E9E" w:rsidRDefault="003C1CC0">
      <w:pPr>
        <w:widowControl/>
        <w:spacing w:line="288" w:lineRule="auto"/>
        <w:jc w:val="both"/>
        <w:rPr>
          <w:del w:id="131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132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133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134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135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136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137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003808">
      <w:pPr>
        <w:widowControl/>
        <w:spacing w:line="288" w:lineRule="auto"/>
        <w:jc w:val="center"/>
        <w:rPr>
          <w:del w:id="138" w:author="Tânia Pinheiro" w:date="2017-05-02T00:19:00Z"/>
          <w:rFonts w:ascii="Times New Roman" w:eastAsia="Times New Roman" w:hAnsi="Times New Roman" w:cs="Times New Roman"/>
        </w:rPr>
      </w:pPr>
      <w:del w:id="139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 xml:space="preserve">PREDIÇÃO DA DISPONIBILIDADE DE BICICLETAS NO PROJETO BICICLETAR </w:delText>
        </w:r>
        <w:r w:rsidDel="00ED3E9E">
          <w:rPr>
            <w:rFonts w:ascii="Times New Roman" w:eastAsia="Times New Roman" w:hAnsi="Times New Roman" w:cs="Times New Roman"/>
          </w:rPr>
          <w:delText>USANDO TÉCNICAS DE MACHINE LEARNING</w:delText>
        </w:r>
      </w:del>
    </w:p>
    <w:p w:rsidR="003C1CC0" w:rsidDel="00ED3E9E" w:rsidRDefault="003C1CC0">
      <w:pPr>
        <w:widowControl/>
        <w:spacing w:line="288" w:lineRule="auto"/>
        <w:jc w:val="both"/>
        <w:rPr>
          <w:del w:id="140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141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142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143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144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003808">
      <w:pPr>
        <w:widowControl/>
        <w:ind w:left="4500"/>
        <w:jc w:val="both"/>
        <w:rPr>
          <w:del w:id="145" w:author="Tânia Pinheiro" w:date="2017-05-02T00:19:00Z"/>
          <w:rFonts w:ascii="Times New Roman" w:eastAsia="Times New Roman" w:hAnsi="Times New Roman" w:cs="Times New Roman"/>
        </w:rPr>
      </w:pPr>
      <w:del w:id="146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Monografia apresentada ao Curso de</w:delText>
        </w:r>
      </w:del>
    </w:p>
    <w:p w:rsidR="003C1CC0" w:rsidDel="00ED3E9E" w:rsidRDefault="00003808">
      <w:pPr>
        <w:widowControl/>
        <w:ind w:left="4500"/>
        <w:jc w:val="both"/>
        <w:rPr>
          <w:del w:id="147" w:author="Tânia Pinheiro" w:date="2017-05-02T00:19:00Z"/>
          <w:rFonts w:ascii="Times New Roman" w:eastAsia="Times New Roman" w:hAnsi="Times New Roman" w:cs="Times New Roman"/>
        </w:rPr>
      </w:pPr>
      <w:del w:id="148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Sistemas de Informação da Universidade</w:delText>
        </w:r>
      </w:del>
    </w:p>
    <w:p w:rsidR="003C1CC0" w:rsidDel="00ED3E9E" w:rsidRDefault="00003808">
      <w:pPr>
        <w:widowControl/>
        <w:ind w:left="4500"/>
        <w:jc w:val="both"/>
        <w:rPr>
          <w:del w:id="149" w:author="Tânia Pinheiro" w:date="2017-05-02T00:19:00Z"/>
          <w:rFonts w:ascii="Times New Roman" w:eastAsia="Times New Roman" w:hAnsi="Times New Roman" w:cs="Times New Roman"/>
        </w:rPr>
      </w:pPr>
      <w:del w:id="150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Federal do Ceará como requisito parcial</w:delText>
        </w:r>
      </w:del>
    </w:p>
    <w:p w:rsidR="003C1CC0" w:rsidDel="00ED3E9E" w:rsidRDefault="00003808">
      <w:pPr>
        <w:widowControl/>
        <w:ind w:left="4500"/>
        <w:jc w:val="both"/>
        <w:rPr>
          <w:del w:id="151" w:author="Tânia Pinheiro" w:date="2017-05-02T00:19:00Z"/>
          <w:rFonts w:ascii="Times New Roman" w:eastAsia="Times New Roman" w:hAnsi="Times New Roman" w:cs="Times New Roman"/>
        </w:rPr>
      </w:pPr>
      <w:del w:id="152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para obtenção do Título de Bacharel em</w:delText>
        </w:r>
      </w:del>
    </w:p>
    <w:p w:rsidR="003C1CC0" w:rsidDel="00ED3E9E" w:rsidRDefault="00003808">
      <w:pPr>
        <w:widowControl/>
        <w:ind w:left="4500"/>
        <w:jc w:val="both"/>
        <w:rPr>
          <w:del w:id="153" w:author="Tânia Pinheiro" w:date="2017-05-02T00:19:00Z"/>
          <w:rFonts w:ascii="Times New Roman" w:eastAsia="Times New Roman" w:hAnsi="Times New Roman" w:cs="Times New Roman"/>
        </w:rPr>
      </w:pPr>
      <w:del w:id="154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Sistemas de Informação.</w:delText>
        </w:r>
      </w:del>
    </w:p>
    <w:p w:rsidR="003C1CC0" w:rsidDel="00ED3E9E" w:rsidRDefault="003C1CC0">
      <w:pPr>
        <w:widowControl/>
        <w:ind w:left="4500"/>
        <w:jc w:val="both"/>
        <w:rPr>
          <w:del w:id="155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ind w:left="4500"/>
        <w:jc w:val="both"/>
        <w:rPr>
          <w:del w:id="156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ind w:left="4500"/>
        <w:jc w:val="both"/>
        <w:rPr>
          <w:del w:id="157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ind w:left="4500"/>
        <w:jc w:val="both"/>
        <w:rPr>
          <w:del w:id="158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003808">
      <w:pPr>
        <w:widowControl/>
        <w:spacing w:line="288" w:lineRule="auto"/>
        <w:jc w:val="both"/>
        <w:rPr>
          <w:del w:id="159" w:author="Tânia Pinheiro" w:date="2017-05-02T00:19:00Z"/>
          <w:rFonts w:ascii="Times New Roman" w:eastAsia="Times New Roman" w:hAnsi="Times New Roman" w:cs="Times New Roman"/>
        </w:rPr>
      </w:pPr>
      <w:del w:id="160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Aprovada em: ___/___/______.</w:delText>
        </w:r>
      </w:del>
    </w:p>
    <w:p w:rsidR="003C1CC0" w:rsidDel="00ED3E9E" w:rsidRDefault="003C1CC0">
      <w:pPr>
        <w:widowControl/>
        <w:spacing w:line="288" w:lineRule="auto"/>
        <w:jc w:val="both"/>
        <w:rPr>
          <w:del w:id="161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162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003808">
      <w:pPr>
        <w:widowControl/>
        <w:spacing w:line="288" w:lineRule="auto"/>
        <w:jc w:val="both"/>
        <w:rPr>
          <w:del w:id="163" w:author="Tânia Pinheiro" w:date="2017-05-02T00:19:00Z"/>
          <w:rFonts w:ascii="Times New Roman" w:eastAsia="Times New Roman" w:hAnsi="Times New Roman" w:cs="Times New Roman"/>
        </w:rPr>
      </w:pPr>
      <w:del w:id="164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BANCA EXAMINADORA</w:delText>
        </w:r>
      </w:del>
    </w:p>
    <w:p w:rsidR="003C1CC0" w:rsidDel="00ED3E9E" w:rsidRDefault="003C1CC0">
      <w:pPr>
        <w:widowControl/>
        <w:spacing w:line="288" w:lineRule="auto"/>
        <w:jc w:val="both"/>
        <w:rPr>
          <w:del w:id="165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jc w:val="both"/>
        <w:rPr>
          <w:del w:id="166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003808">
      <w:pPr>
        <w:widowControl/>
        <w:jc w:val="both"/>
        <w:rPr>
          <w:del w:id="167" w:author="Tânia Pinheiro" w:date="2017-05-02T00:19:00Z"/>
          <w:rFonts w:ascii="Times New Roman" w:eastAsia="Times New Roman" w:hAnsi="Times New Roman" w:cs="Times New Roman"/>
        </w:rPr>
      </w:pPr>
      <w:del w:id="168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________________________________________</w:delText>
        </w:r>
      </w:del>
    </w:p>
    <w:p w:rsidR="003C1CC0" w:rsidDel="00ED3E9E" w:rsidRDefault="00003808">
      <w:pPr>
        <w:widowControl/>
        <w:jc w:val="both"/>
        <w:rPr>
          <w:del w:id="169" w:author="Tânia Pinheiro" w:date="2017-05-02T00:19:00Z"/>
          <w:rFonts w:ascii="Times New Roman" w:eastAsia="Times New Roman" w:hAnsi="Times New Roman" w:cs="Times New Roman"/>
        </w:rPr>
      </w:pPr>
      <w:del w:id="170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Prof. Dr. Xxxxxxxxx Xxxxxxx (Orientador)</w:delText>
        </w:r>
      </w:del>
    </w:p>
    <w:p w:rsidR="003C1CC0" w:rsidDel="00ED3E9E" w:rsidRDefault="00003808">
      <w:pPr>
        <w:widowControl/>
        <w:jc w:val="both"/>
        <w:rPr>
          <w:del w:id="171" w:author="Tânia Pinheiro" w:date="2017-05-02T00:19:00Z"/>
          <w:rFonts w:ascii="Times New Roman" w:eastAsia="Times New Roman" w:hAnsi="Times New Roman" w:cs="Times New Roman"/>
        </w:rPr>
      </w:pPr>
      <w:del w:id="172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Universidade Federal do Ceará (UFC)</w:delText>
        </w:r>
      </w:del>
    </w:p>
    <w:p w:rsidR="003C1CC0" w:rsidDel="00ED3E9E" w:rsidRDefault="003C1CC0">
      <w:pPr>
        <w:widowControl/>
        <w:jc w:val="both"/>
        <w:rPr>
          <w:del w:id="173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jc w:val="both"/>
        <w:rPr>
          <w:del w:id="174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003808">
      <w:pPr>
        <w:widowControl/>
        <w:jc w:val="both"/>
        <w:rPr>
          <w:del w:id="175" w:author="Tânia Pinheiro" w:date="2017-05-02T00:19:00Z"/>
          <w:rFonts w:ascii="Times New Roman" w:eastAsia="Times New Roman" w:hAnsi="Times New Roman" w:cs="Times New Roman"/>
        </w:rPr>
      </w:pPr>
      <w:del w:id="176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_________________________________________</w:delText>
        </w:r>
      </w:del>
    </w:p>
    <w:p w:rsidR="003C1CC0" w:rsidDel="00ED3E9E" w:rsidRDefault="00003808">
      <w:pPr>
        <w:widowControl/>
        <w:jc w:val="both"/>
        <w:rPr>
          <w:del w:id="177" w:author="Tânia Pinheiro" w:date="2017-05-02T00:19:00Z"/>
          <w:rFonts w:ascii="Times New Roman" w:eastAsia="Times New Roman" w:hAnsi="Times New Roman" w:cs="Times New Roman"/>
        </w:rPr>
      </w:pPr>
      <w:del w:id="178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Prof. Prof. Dr. Xxxxxxxxx Xxxxxxx</w:delText>
        </w:r>
      </w:del>
    </w:p>
    <w:p w:rsidR="003C1CC0" w:rsidDel="00ED3E9E" w:rsidRDefault="00003808">
      <w:pPr>
        <w:widowControl/>
        <w:jc w:val="both"/>
        <w:rPr>
          <w:del w:id="179" w:author="Tânia Pinheiro" w:date="2017-05-02T00:19:00Z"/>
          <w:rFonts w:ascii="Times New Roman" w:eastAsia="Times New Roman" w:hAnsi="Times New Roman" w:cs="Times New Roman"/>
        </w:rPr>
      </w:pPr>
      <w:del w:id="180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Universidade Federal do Ceará (UFC)</w:delText>
        </w:r>
      </w:del>
    </w:p>
    <w:p w:rsidR="003C1CC0" w:rsidDel="00ED3E9E" w:rsidRDefault="003C1CC0">
      <w:pPr>
        <w:widowControl/>
        <w:jc w:val="both"/>
        <w:rPr>
          <w:del w:id="181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jc w:val="both"/>
        <w:rPr>
          <w:del w:id="182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003808">
      <w:pPr>
        <w:widowControl/>
        <w:jc w:val="both"/>
        <w:rPr>
          <w:del w:id="183" w:author="Tânia Pinheiro" w:date="2017-05-02T00:19:00Z"/>
          <w:rFonts w:ascii="Times New Roman" w:eastAsia="Times New Roman" w:hAnsi="Times New Roman" w:cs="Times New Roman"/>
        </w:rPr>
      </w:pPr>
      <w:del w:id="184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__</w:delText>
        </w:r>
        <w:r w:rsidDel="00ED3E9E">
          <w:rPr>
            <w:rFonts w:ascii="Times New Roman" w:eastAsia="Times New Roman" w:hAnsi="Times New Roman" w:cs="Times New Roman"/>
          </w:rPr>
          <w:delText>_______________________________________</w:delText>
        </w:r>
      </w:del>
    </w:p>
    <w:p w:rsidR="003C1CC0" w:rsidDel="00ED3E9E" w:rsidRDefault="00003808">
      <w:pPr>
        <w:widowControl/>
        <w:jc w:val="both"/>
        <w:rPr>
          <w:del w:id="185" w:author="Tânia Pinheiro" w:date="2017-05-02T00:19:00Z"/>
          <w:rFonts w:ascii="Times New Roman" w:eastAsia="Times New Roman" w:hAnsi="Times New Roman" w:cs="Times New Roman"/>
        </w:rPr>
      </w:pPr>
      <w:del w:id="186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Prof. Prof. Dr. Xxxxxxxxx Xxxxxxx</w:delText>
        </w:r>
      </w:del>
    </w:p>
    <w:p w:rsidR="003C1CC0" w:rsidDel="00ED3E9E" w:rsidRDefault="00003808">
      <w:pPr>
        <w:widowControl/>
        <w:jc w:val="both"/>
        <w:rPr>
          <w:del w:id="187" w:author="Tânia Pinheiro" w:date="2017-05-02T00:19:00Z"/>
          <w:rFonts w:ascii="Times New Roman" w:eastAsia="Times New Roman" w:hAnsi="Times New Roman" w:cs="Times New Roman"/>
        </w:rPr>
      </w:pPr>
      <w:del w:id="188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Universidade Estadual do Ceará (UECE)</w:delText>
        </w:r>
      </w:del>
    </w:p>
    <w:p w:rsidR="003C1CC0" w:rsidDel="00ED3E9E" w:rsidRDefault="003C1CC0">
      <w:pPr>
        <w:widowControl/>
        <w:spacing w:line="288" w:lineRule="auto"/>
        <w:jc w:val="both"/>
        <w:rPr>
          <w:del w:id="189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88" w:lineRule="auto"/>
        <w:ind w:left="4515"/>
        <w:jc w:val="both"/>
        <w:rPr>
          <w:del w:id="190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191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192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193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194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195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196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197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198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199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00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01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02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03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04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05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06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07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08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09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10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11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12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13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14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15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16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17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18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19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20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21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276" w:lineRule="auto"/>
        <w:jc w:val="both"/>
        <w:rPr>
          <w:del w:id="222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23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003808">
      <w:pPr>
        <w:widowControl/>
        <w:spacing w:line="360" w:lineRule="auto"/>
        <w:ind w:left="4515"/>
        <w:jc w:val="both"/>
        <w:rPr>
          <w:del w:id="224" w:author="Tânia Pinheiro" w:date="2017-05-02T00:19:00Z"/>
          <w:rFonts w:ascii="Times New Roman" w:eastAsia="Times New Roman" w:hAnsi="Times New Roman" w:cs="Times New Roman"/>
        </w:rPr>
      </w:pPr>
      <w:del w:id="225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A Deus.</w:delText>
        </w:r>
      </w:del>
    </w:p>
    <w:p w:rsidR="003C1CC0" w:rsidDel="00ED3E9E" w:rsidRDefault="00003808">
      <w:pPr>
        <w:widowControl/>
        <w:spacing w:line="360" w:lineRule="auto"/>
        <w:ind w:left="4515"/>
        <w:jc w:val="both"/>
        <w:rPr>
          <w:del w:id="226" w:author="Tânia Pinheiro" w:date="2017-05-02T00:19:00Z"/>
          <w:rFonts w:ascii="Times New Roman" w:eastAsia="Times New Roman" w:hAnsi="Times New Roman" w:cs="Times New Roman"/>
        </w:rPr>
      </w:pPr>
      <w:del w:id="227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Aos meus pais, Xxxxx e Xxxxxx.</w:delText>
        </w:r>
      </w:del>
    </w:p>
    <w:p w:rsidR="003C1CC0" w:rsidDel="00ED3E9E" w:rsidRDefault="003C1CC0">
      <w:pPr>
        <w:widowControl/>
        <w:spacing w:line="360" w:lineRule="auto"/>
        <w:jc w:val="both"/>
        <w:rPr>
          <w:del w:id="228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29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30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31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32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33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003808">
      <w:pPr>
        <w:widowControl/>
        <w:spacing w:line="360" w:lineRule="auto"/>
        <w:jc w:val="center"/>
        <w:rPr>
          <w:del w:id="234" w:author="Tânia Pinheiro" w:date="2017-05-02T00:19:00Z"/>
          <w:rFonts w:ascii="Times New Roman" w:eastAsia="Times New Roman" w:hAnsi="Times New Roman" w:cs="Times New Roman"/>
        </w:rPr>
      </w:pPr>
      <w:del w:id="235" w:author="Tânia Pinheiro" w:date="2017-05-02T00:19:00Z">
        <w:r w:rsidDel="00ED3E9E">
          <w:rPr>
            <w:rFonts w:ascii="Times New Roman" w:eastAsia="Times New Roman" w:hAnsi="Times New Roman" w:cs="Times New Roman"/>
            <w:b/>
          </w:rPr>
          <w:lastRenderedPageBreak/>
          <w:delText>AGRADECIMENTOS</w:delText>
        </w:r>
      </w:del>
    </w:p>
    <w:p w:rsidR="003C1CC0" w:rsidDel="00ED3E9E" w:rsidRDefault="003C1CC0">
      <w:pPr>
        <w:widowControl/>
        <w:spacing w:line="360" w:lineRule="auto"/>
        <w:jc w:val="both"/>
        <w:rPr>
          <w:del w:id="236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003808">
      <w:pPr>
        <w:widowControl/>
        <w:spacing w:line="360" w:lineRule="auto"/>
        <w:ind w:firstLine="1134"/>
        <w:jc w:val="both"/>
        <w:rPr>
          <w:del w:id="237" w:author="Tânia Pinheiro" w:date="2017-05-02T00:19:00Z"/>
          <w:rFonts w:ascii="Times New Roman" w:eastAsia="Times New Roman" w:hAnsi="Times New Roman" w:cs="Times New Roman"/>
        </w:rPr>
      </w:pPr>
      <w:del w:id="238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 xml:space="preserve">À CAPES, pelo apoio financeiro com a manutenção </w:delText>
        </w:r>
        <w:r w:rsidDel="00ED3E9E">
          <w:rPr>
            <w:rFonts w:ascii="Times New Roman" w:eastAsia="Times New Roman" w:hAnsi="Times New Roman" w:cs="Times New Roman"/>
          </w:rPr>
          <w:delText>da bolsa de auxílio.</w:delText>
        </w:r>
      </w:del>
    </w:p>
    <w:p w:rsidR="003C1CC0" w:rsidDel="00ED3E9E" w:rsidRDefault="00003808">
      <w:pPr>
        <w:widowControl/>
        <w:spacing w:line="360" w:lineRule="auto"/>
        <w:ind w:firstLine="1134"/>
        <w:jc w:val="both"/>
        <w:rPr>
          <w:del w:id="239" w:author="Tânia Pinheiro" w:date="2017-05-02T00:19:00Z"/>
          <w:rFonts w:ascii="Times New Roman" w:eastAsia="Times New Roman" w:hAnsi="Times New Roman" w:cs="Times New Roman"/>
        </w:rPr>
      </w:pPr>
      <w:del w:id="240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Ao Prof. Dr. Xxxxx Xxxxx Xxxxx, pela excelente orientação.</w:delText>
        </w:r>
      </w:del>
    </w:p>
    <w:p w:rsidR="003C1CC0" w:rsidDel="00ED3E9E" w:rsidRDefault="00003808">
      <w:pPr>
        <w:widowControl/>
        <w:spacing w:line="360" w:lineRule="auto"/>
        <w:ind w:firstLine="1134"/>
        <w:jc w:val="both"/>
        <w:rPr>
          <w:del w:id="241" w:author="Tânia Pinheiro" w:date="2017-05-02T00:19:00Z"/>
          <w:rFonts w:ascii="Times New Roman" w:eastAsia="Times New Roman" w:hAnsi="Times New Roman" w:cs="Times New Roman"/>
        </w:rPr>
      </w:pPr>
      <w:del w:id="242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Aos professores participantes da banca examinadora Xxxxx Xxxxx Xxxxx e Xxxxx Xxxxx Xxxxx pelo tempo, pelas valiosas colaborações e sugestões.</w:delText>
        </w:r>
      </w:del>
    </w:p>
    <w:p w:rsidR="003C1CC0" w:rsidDel="00ED3E9E" w:rsidRDefault="00003808">
      <w:pPr>
        <w:widowControl/>
        <w:spacing w:line="360" w:lineRule="auto"/>
        <w:ind w:firstLine="1134"/>
        <w:jc w:val="both"/>
        <w:rPr>
          <w:del w:id="243" w:author="Tânia Pinheiro" w:date="2017-05-02T00:19:00Z"/>
          <w:rFonts w:ascii="Times New Roman" w:eastAsia="Times New Roman" w:hAnsi="Times New Roman" w:cs="Times New Roman"/>
        </w:rPr>
      </w:pPr>
      <w:del w:id="244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 xml:space="preserve">Aos professores entrevistados, </w:delText>
        </w:r>
        <w:r w:rsidDel="00ED3E9E">
          <w:rPr>
            <w:rFonts w:ascii="Times New Roman" w:eastAsia="Times New Roman" w:hAnsi="Times New Roman" w:cs="Times New Roman"/>
          </w:rPr>
          <w:delText>pelo tempo concedido nas entrevistas.</w:delText>
        </w:r>
      </w:del>
    </w:p>
    <w:p w:rsidR="003C1CC0" w:rsidDel="00ED3E9E" w:rsidRDefault="00003808">
      <w:pPr>
        <w:widowControl/>
        <w:spacing w:line="360" w:lineRule="auto"/>
        <w:ind w:firstLine="1134"/>
        <w:jc w:val="both"/>
        <w:rPr>
          <w:del w:id="245" w:author="Tânia Pinheiro" w:date="2017-05-02T00:19:00Z"/>
          <w:rFonts w:ascii="Times New Roman" w:eastAsia="Times New Roman" w:hAnsi="Times New Roman" w:cs="Times New Roman"/>
        </w:rPr>
      </w:pPr>
      <w:del w:id="246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Aos colegas da turma de mestrado, pelas reflexões, críticas e sugestões recebidas.</w:delText>
        </w:r>
      </w:del>
    </w:p>
    <w:p w:rsidR="003C1CC0" w:rsidDel="00ED3E9E" w:rsidRDefault="003C1CC0">
      <w:pPr>
        <w:widowControl/>
        <w:spacing w:line="360" w:lineRule="auto"/>
        <w:jc w:val="both"/>
        <w:rPr>
          <w:del w:id="247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003808">
      <w:pPr>
        <w:rPr>
          <w:del w:id="248" w:author="Tânia Pinheiro" w:date="2017-05-02T00:19:00Z"/>
        </w:rPr>
      </w:pPr>
      <w:del w:id="249" w:author="Tânia Pinheiro" w:date="2017-05-02T00:19:00Z">
        <w:r w:rsidDel="00ED3E9E">
          <w:br w:type="page"/>
        </w:r>
      </w:del>
    </w:p>
    <w:p w:rsidR="003C1CC0" w:rsidDel="00ED3E9E" w:rsidRDefault="003C1CC0">
      <w:pPr>
        <w:widowControl/>
        <w:spacing w:line="360" w:lineRule="auto"/>
        <w:jc w:val="both"/>
        <w:rPr>
          <w:del w:id="250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51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52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53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54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55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56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57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58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59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60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61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62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63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64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65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66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67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68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69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70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71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72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73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74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75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76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77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78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003808">
      <w:pPr>
        <w:widowControl/>
        <w:spacing w:line="360" w:lineRule="auto"/>
        <w:ind w:left="4545"/>
        <w:jc w:val="both"/>
        <w:rPr>
          <w:del w:id="279" w:author="Tânia Pinheiro" w:date="2017-05-02T00:19:00Z"/>
          <w:rFonts w:ascii="Times New Roman" w:eastAsia="Times New Roman" w:hAnsi="Times New Roman" w:cs="Times New Roman"/>
        </w:rPr>
      </w:pPr>
      <w:del w:id="280" w:author="Tânia Pinheiro" w:date="2017-05-02T00:19:00Z">
        <w:r w:rsidDel="00ED3E9E">
          <w:rPr>
            <w:rFonts w:ascii="Times New Roman" w:eastAsia="Times New Roman" w:hAnsi="Times New Roman" w:cs="Times New Roman"/>
          </w:rPr>
          <w:delText>“Citação relacionada com o tema do trabalho, com indicação de autoria.”</w:delText>
        </w:r>
      </w:del>
    </w:p>
    <w:p w:rsidR="003C1CC0" w:rsidDel="00ED3E9E" w:rsidRDefault="003C1CC0">
      <w:pPr>
        <w:widowControl/>
        <w:spacing w:line="360" w:lineRule="auto"/>
        <w:jc w:val="both"/>
        <w:rPr>
          <w:del w:id="281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003808">
      <w:pPr>
        <w:rPr>
          <w:del w:id="282" w:author="Tânia Pinheiro" w:date="2017-05-02T00:19:00Z"/>
        </w:rPr>
      </w:pPr>
      <w:del w:id="283" w:author="Tânia Pinheiro" w:date="2017-05-02T00:19:00Z">
        <w:r w:rsidDel="00ED3E9E">
          <w:br w:type="page"/>
        </w:r>
      </w:del>
    </w:p>
    <w:p w:rsidR="003C1CC0" w:rsidDel="00ED3E9E" w:rsidRDefault="00003808">
      <w:pPr>
        <w:widowControl/>
        <w:spacing w:line="360" w:lineRule="auto"/>
        <w:jc w:val="center"/>
        <w:rPr>
          <w:del w:id="284" w:author="Tânia Pinheiro" w:date="2017-05-02T00:19:00Z"/>
          <w:rFonts w:ascii="Times New Roman" w:eastAsia="Times New Roman" w:hAnsi="Times New Roman" w:cs="Times New Roman"/>
        </w:rPr>
      </w:pPr>
      <w:del w:id="285" w:author="Tânia Pinheiro" w:date="2017-05-02T00:19:00Z">
        <w:r w:rsidDel="00ED3E9E">
          <w:rPr>
            <w:rFonts w:ascii="Times New Roman" w:eastAsia="Times New Roman" w:hAnsi="Times New Roman" w:cs="Times New Roman"/>
            <w:b/>
          </w:rPr>
          <w:lastRenderedPageBreak/>
          <w:delText>RESUMO</w:delText>
        </w:r>
      </w:del>
    </w:p>
    <w:p w:rsidR="003C1CC0" w:rsidDel="00ED3E9E" w:rsidRDefault="003C1CC0">
      <w:pPr>
        <w:widowControl/>
        <w:spacing w:line="360" w:lineRule="auto"/>
        <w:jc w:val="both"/>
        <w:rPr>
          <w:del w:id="286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87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003808">
      <w:pPr>
        <w:rPr>
          <w:del w:id="288" w:author="Tânia Pinheiro" w:date="2017-05-02T00:19:00Z"/>
        </w:rPr>
      </w:pPr>
      <w:del w:id="289" w:author="Tânia Pinheiro" w:date="2017-05-02T00:19:00Z">
        <w:r w:rsidDel="00ED3E9E">
          <w:br w:type="page"/>
        </w:r>
      </w:del>
    </w:p>
    <w:p w:rsidR="003C1CC0" w:rsidDel="00ED3E9E" w:rsidRDefault="00003808">
      <w:pPr>
        <w:widowControl/>
        <w:spacing w:line="360" w:lineRule="auto"/>
        <w:jc w:val="center"/>
        <w:rPr>
          <w:del w:id="290" w:author="Tânia Pinheiro" w:date="2017-05-02T00:19:00Z"/>
          <w:rFonts w:ascii="Times New Roman" w:eastAsia="Times New Roman" w:hAnsi="Times New Roman" w:cs="Times New Roman"/>
        </w:rPr>
      </w:pPr>
      <w:del w:id="291" w:author="Tânia Pinheiro" w:date="2017-05-02T00:19:00Z">
        <w:r w:rsidDel="00ED3E9E">
          <w:rPr>
            <w:rFonts w:ascii="Times New Roman" w:eastAsia="Times New Roman" w:hAnsi="Times New Roman" w:cs="Times New Roman"/>
            <w:b/>
          </w:rPr>
          <w:lastRenderedPageBreak/>
          <w:delText>ABSTRACT</w:delText>
        </w:r>
      </w:del>
    </w:p>
    <w:p w:rsidR="003C1CC0" w:rsidDel="00ED3E9E" w:rsidRDefault="003C1CC0">
      <w:pPr>
        <w:widowControl/>
        <w:spacing w:line="360" w:lineRule="auto"/>
        <w:jc w:val="both"/>
        <w:rPr>
          <w:del w:id="292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93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94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295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003808">
      <w:pPr>
        <w:rPr>
          <w:del w:id="296" w:author="Tânia Pinheiro" w:date="2017-05-02T00:19:00Z"/>
        </w:rPr>
      </w:pPr>
      <w:del w:id="297" w:author="Tânia Pinheiro" w:date="2017-05-02T00:19:00Z">
        <w:r w:rsidDel="00ED3E9E">
          <w:br w:type="page"/>
        </w:r>
      </w:del>
    </w:p>
    <w:p w:rsidR="003C1CC0" w:rsidDel="00ED3E9E" w:rsidRDefault="00003808">
      <w:pPr>
        <w:widowControl/>
        <w:spacing w:line="360" w:lineRule="auto"/>
        <w:jc w:val="center"/>
        <w:rPr>
          <w:del w:id="298" w:author="Tânia Pinheiro" w:date="2017-05-02T00:19:00Z"/>
          <w:rFonts w:ascii="Times New Roman" w:eastAsia="Times New Roman" w:hAnsi="Times New Roman" w:cs="Times New Roman"/>
        </w:rPr>
      </w:pPr>
      <w:del w:id="299" w:author="Tânia Pinheiro" w:date="2017-05-02T00:19:00Z">
        <w:r w:rsidDel="00ED3E9E">
          <w:rPr>
            <w:rFonts w:ascii="Times New Roman" w:eastAsia="Times New Roman" w:hAnsi="Times New Roman" w:cs="Times New Roman"/>
            <w:b/>
          </w:rPr>
          <w:lastRenderedPageBreak/>
          <w:delText>LISTA DE GRÁFICOS</w:delText>
        </w:r>
      </w:del>
    </w:p>
    <w:p w:rsidR="003C1CC0" w:rsidDel="00ED3E9E" w:rsidRDefault="003C1CC0">
      <w:pPr>
        <w:widowControl/>
        <w:spacing w:line="360" w:lineRule="auto"/>
        <w:jc w:val="both"/>
        <w:rPr>
          <w:del w:id="300" w:author="Tânia Pinheiro" w:date="2017-05-02T00:19:00Z"/>
          <w:rFonts w:ascii="Times New Roman" w:eastAsia="Times New Roman" w:hAnsi="Times New Roman" w:cs="Times New Roman"/>
          <w:b/>
        </w:rPr>
      </w:pPr>
    </w:p>
    <w:tbl>
      <w:tblPr>
        <w:tblStyle w:val="TableNormal"/>
        <w:tblW w:w="9075" w:type="dxa"/>
        <w:tblInd w:w="-55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048"/>
        <w:gridCol w:w="7510"/>
        <w:gridCol w:w="517"/>
      </w:tblGrid>
      <w:tr w:rsidR="003C1CC0" w:rsidDel="00ED3E9E">
        <w:trPr>
          <w:del w:id="301" w:author="Tânia Pinheiro" w:date="2017-05-02T00:19:00Z"/>
        </w:trPr>
        <w:tc>
          <w:tcPr>
            <w:tcW w:w="1048" w:type="dxa"/>
            <w:shd w:val="clear" w:color="auto" w:fill="FFFFFF"/>
          </w:tcPr>
          <w:p w:rsidR="003C1CC0" w:rsidDel="00ED3E9E" w:rsidRDefault="003C1CC0">
            <w:pPr>
              <w:widowControl/>
              <w:spacing w:line="360" w:lineRule="auto"/>
              <w:ind w:right="-55"/>
              <w:jc w:val="both"/>
              <w:rPr>
                <w:del w:id="302" w:author="Tânia Pinheiro" w:date="2017-05-02T00:19:00Z"/>
                <w:rFonts w:ascii="Times New Roman" w:eastAsia="Times New Roman" w:hAnsi="Times New Roman" w:cs="Times New Roman"/>
              </w:rPr>
            </w:pPr>
          </w:p>
        </w:tc>
        <w:tc>
          <w:tcPr>
            <w:tcW w:w="7510" w:type="dxa"/>
            <w:shd w:val="clear" w:color="auto" w:fill="FFFFFF"/>
          </w:tcPr>
          <w:p w:rsidR="003C1CC0" w:rsidDel="00ED3E9E" w:rsidRDefault="003C1CC0">
            <w:pPr>
              <w:widowControl/>
              <w:spacing w:line="360" w:lineRule="auto"/>
              <w:ind w:right="-55"/>
              <w:jc w:val="both"/>
              <w:rPr>
                <w:del w:id="303" w:author="Tânia Pinheiro" w:date="2017-05-02T00:19:00Z"/>
                <w:rFonts w:ascii="Times New Roman" w:eastAsia="Times New Roman" w:hAnsi="Times New Roman" w:cs="Times New Roman"/>
              </w:rPr>
            </w:pPr>
          </w:p>
        </w:tc>
        <w:tc>
          <w:tcPr>
            <w:tcW w:w="517" w:type="dxa"/>
            <w:shd w:val="clear" w:color="auto" w:fill="FFFFFF"/>
          </w:tcPr>
          <w:p w:rsidR="003C1CC0" w:rsidDel="00ED3E9E" w:rsidRDefault="003C1CC0">
            <w:pPr>
              <w:widowControl/>
              <w:spacing w:line="360" w:lineRule="auto"/>
              <w:ind w:left="-55"/>
              <w:jc w:val="both"/>
              <w:rPr>
                <w:del w:id="304" w:author="Tânia Pinheiro" w:date="2017-05-02T00:19:00Z"/>
                <w:rFonts w:ascii="Times New Roman" w:eastAsia="Times New Roman" w:hAnsi="Times New Roman" w:cs="Times New Roman"/>
              </w:rPr>
            </w:pPr>
          </w:p>
        </w:tc>
      </w:tr>
      <w:tr w:rsidR="003C1CC0" w:rsidDel="00ED3E9E">
        <w:trPr>
          <w:del w:id="305" w:author="Tânia Pinheiro" w:date="2017-05-02T00:19:00Z"/>
        </w:trPr>
        <w:tc>
          <w:tcPr>
            <w:tcW w:w="1048" w:type="dxa"/>
            <w:shd w:val="clear" w:color="auto" w:fill="FFFFFF"/>
          </w:tcPr>
          <w:p w:rsidR="003C1CC0" w:rsidDel="00ED3E9E" w:rsidRDefault="003C1CC0">
            <w:pPr>
              <w:widowControl/>
              <w:spacing w:line="360" w:lineRule="auto"/>
              <w:ind w:right="-55"/>
              <w:jc w:val="both"/>
              <w:rPr>
                <w:del w:id="306" w:author="Tânia Pinheiro" w:date="2017-05-02T00:19:00Z"/>
                <w:rFonts w:ascii="Times New Roman" w:eastAsia="Times New Roman" w:hAnsi="Times New Roman" w:cs="Times New Roman"/>
              </w:rPr>
            </w:pPr>
          </w:p>
        </w:tc>
        <w:tc>
          <w:tcPr>
            <w:tcW w:w="7510" w:type="dxa"/>
            <w:shd w:val="clear" w:color="auto" w:fill="FFFFFF"/>
          </w:tcPr>
          <w:p w:rsidR="003C1CC0" w:rsidDel="00ED3E9E" w:rsidRDefault="003C1CC0">
            <w:pPr>
              <w:widowControl/>
              <w:spacing w:line="360" w:lineRule="auto"/>
              <w:ind w:right="-125"/>
              <w:jc w:val="both"/>
              <w:rPr>
                <w:del w:id="307" w:author="Tânia Pinheiro" w:date="2017-05-02T00:19:00Z"/>
                <w:rFonts w:ascii="Times New Roman" w:eastAsia="Times New Roman" w:hAnsi="Times New Roman" w:cs="Times New Roman"/>
              </w:rPr>
            </w:pPr>
          </w:p>
        </w:tc>
        <w:tc>
          <w:tcPr>
            <w:tcW w:w="517" w:type="dxa"/>
            <w:shd w:val="clear" w:color="auto" w:fill="FFFFFF"/>
          </w:tcPr>
          <w:p w:rsidR="003C1CC0" w:rsidDel="00ED3E9E" w:rsidRDefault="003C1CC0">
            <w:pPr>
              <w:widowControl/>
              <w:spacing w:line="360" w:lineRule="auto"/>
              <w:jc w:val="both"/>
              <w:rPr>
                <w:del w:id="308" w:author="Tânia Pinheiro" w:date="2017-05-02T00:19:00Z"/>
                <w:rFonts w:ascii="Times New Roman" w:eastAsia="Times New Roman" w:hAnsi="Times New Roman" w:cs="Times New Roman"/>
              </w:rPr>
            </w:pPr>
          </w:p>
        </w:tc>
      </w:tr>
    </w:tbl>
    <w:p w:rsidR="003C1CC0" w:rsidDel="00ED3E9E" w:rsidRDefault="003C1CC0">
      <w:pPr>
        <w:widowControl/>
        <w:spacing w:line="360" w:lineRule="auto"/>
        <w:jc w:val="both"/>
        <w:rPr>
          <w:del w:id="309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ind w:left="4535"/>
        <w:jc w:val="both"/>
        <w:rPr>
          <w:del w:id="310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311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3C1CC0">
      <w:pPr>
        <w:widowControl/>
        <w:spacing w:line="360" w:lineRule="auto"/>
        <w:jc w:val="both"/>
        <w:rPr>
          <w:del w:id="312" w:author="Tânia Pinheiro" w:date="2017-05-02T00:19:00Z"/>
          <w:rFonts w:ascii="Times New Roman" w:eastAsia="Times New Roman" w:hAnsi="Times New Roman" w:cs="Times New Roman"/>
        </w:rPr>
      </w:pPr>
    </w:p>
    <w:p w:rsidR="003C1CC0" w:rsidDel="00ED3E9E" w:rsidRDefault="00003808">
      <w:pPr>
        <w:rPr>
          <w:del w:id="313" w:author="Tânia Pinheiro" w:date="2017-05-02T00:19:00Z"/>
        </w:rPr>
      </w:pPr>
      <w:del w:id="314" w:author="Tânia Pinheiro" w:date="2017-05-02T00:19:00Z">
        <w:r w:rsidDel="00ED3E9E">
          <w:br w:type="page"/>
        </w:r>
      </w:del>
    </w:p>
    <w:p w:rsidR="003C1CC0" w:rsidDel="00ED3E9E" w:rsidRDefault="00003808">
      <w:pPr>
        <w:widowControl/>
        <w:spacing w:line="360" w:lineRule="auto"/>
        <w:jc w:val="center"/>
        <w:rPr>
          <w:del w:id="315" w:author="Tânia Pinheiro" w:date="2017-05-02T00:19:00Z"/>
          <w:rFonts w:ascii="Times New Roman" w:eastAsia="Times New Roman" w:hAnsi="Times New Roman" w:cs="Times New Roman"/>
        </w:rPr>
      </w:pPr>
      <w:del w:id="316" w:author="Tânia Pinheiro" w:date="2017-05-02T00:19:00Z">
        <w:r w:rsidDel="00ED3E9E">
          <w:rPr>
            <w:rFonts w:ascii="Times New Roman" w:eastAsia="Times New Roman" w:hAnsi="Times New Roman" w:cs="Times New Roman"/>
            <w:b/>
          </w:rPr>
          <w:lastRenderedPageBreak/>
          <w:delText>LISTA DE TABELAS</w:delText>
        </w:r>
      </w:del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TableNormal"/>
        <w:tblW w:w="9075" w:type="dxa"/>
        <w:tblInd w:w="-55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048"/>
        <w:gridCol w:w="7510"/>
        <w:gridCol w:w="517"/>
      </w:tblGrid>
      <w:tr w:rsidR="003C1CC0">
        <w:tc>
          <w:tcPr>
            <w:tcW w:w="1048" w:type="dxa"/>
            <w:shd w:val="clear" w:color="auto" w:fill="FFFFFF"/>
          </w:tcPr>
          <w:p w:rsidR="003C1CC0" w:rsidRDefault="003C1CC0">
            <w:pPr>
              <w:widowControl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10" w:type="dxa"/>
            <w:shd w:val="clear" w:color="auto" w:fill="FFFFFF"/>
          </w:tcPr>
          <w:p w:rsidR="003C1CC0" w:rsidRDefault="003C1CC0">
            <w:pPr>
              <w:widowControl/>
              <w:spacing w:line="360" w:lineRule="auto"/>
              <w:ind w:right="-7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7" w:type="dxa"/>
            <w:shd w:val="clear" w:color="auto" w:fill="FFFFFF"/>
          </w:tcPr>
          <w:p w:rsidR="003C1CC0" w:rsidRDefault="003C1CC0">
            <w:pPr>
              <w:widowControl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C1CC0">
        <w:tc>
          <w:tcPr>
            <w:tcW w:w="1048" w:type="dxa"/>
            <w:shd w:val="clear" w:color="auto" w:fill="FFFFFF"/>
          </w:tcPr>
          <w:p w:rsidR="003C1CC0" w:rsidRDefault="003C1CC0">
            <w:pPr>
              <w:widowControl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10" w:type="dxa"/>
            <w:shd w:val="clear" w:color="auto" w:fill="FFFFFF"/>
          </w:tcPr>
          <w:p w:rsidR="003C1CC0" w:rsidRDefault="003C1CC0">
            <w:pPr>
              <w:widowControl/>
              <w:spacing w:line="360" w:lineRule="auto"/>
              <w:ind w:right="-7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7" w:type="dxa"/>
            <w:shd w:val="clear" w:color="auto" w:fill="FFFFFF"/>
          </w:tcPr>
          <w:p w:rsidR="003C1CC0" w:rsidRDefault="003C1CC0">
            <w:pPr>
              <w:widowControl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:rsidR="003C1CC0" w:rsidRDefault="00003808">
      <w:r>
        <w:br w:type="page"/>
      </w:r>
    </w:p>
    <w:p w:rsidR="00B00699" w:rsidRDefault="00B00699" w:rsidP="00ED3E9E">
      <w:pPr>
        <w:spacing w:line="360" w:lineRule="auto"/>
        <w:rPr>
          <w:ins w:id="317" w:author="Tânia Pinheiro" w:date="2017-05-02T11:09:00Z"/>
          <w:rFonts w:ascii="Times New Roman" w:eastAsia="Times New Roman" w:hAnsi="Times New Roman" w:cs="Times New Roman"/>
          <w:b/>
        </w:rPr>
        <w:pPrChange w:id="318" w:author="Tânia Pinheiro" w:date="2017-05-02T00:20:00Z">
          <w:pPr>
            <w:spacing w:line="360" w:lineRule="auto"/>
            <w:jc w:val="center"/>
          </w:pPr>
        </w:pPrChange>
      </w:pPr>
      <w:ins w:id="319" w:author="Tânia Pinheiro" w:date="2017-05-02T11:09:00Z">
        <w:r>
          <w:rPr>
            <w:rFonts w:ascii="Times New Roman" w:eastAsia="Times New Roman" w:hAnsi="Times New Roman" w:cs="Times New Roman"/>
            <w:b/>
          </w:rPr>
          <w:lastRenderedPageBreak/>
          <w:t>RODRIGO:</w:t>
        </w:r>
      </w:ins>
      <w:ins w:id="320" w:author="Tânia Pinheiro" w:date="2017-05-02T00:19:00Z">
        <w:r w:rsidR="00ED3E9E">
          <w:rPr>
            <w:rFonts w:ascii="Times New Roman" w:eastAsia="Times New Roman" w:hAnsi="Times New Roman" w:cs="Times New Roman"/>
            <w:b/>
          </w:rPr>
          <w:t xml:space="preserve"> </w:t>
        </w:r>
      </w:ins>
    </w:p>
    <w:p w:rsidR="00ED3E9E" w:rsidRDefault="00ED3E9E" w:rsidP="00ED3E9E">
      <w:pPr>
        <w:spacing w:line="360" w:lineRule="auto"/>
        <w:rPr>
          <w:ins w:id="321" w:author="Tânia Pinheiro" w:date="2017-05-02T00:20:00Z"/>
          <w:rFonts w:ascii="Times New Roman" w:eastAsia="Times New Roman" w:hAnsi="Times New Roman" w:cs="Times New Roman"/>
          <w:b/>
        </w:rPr>
        <w:pPrChange w:id="322" w:author="Tânia Pinheiro" w:date="2017-05-02T00:20:00Z">
          <w:pPr>
            <w:spacing w:line="360" w:lineRule="auto"/>
            <w:jc w:val="center"/>
          </w:pPr>
        </w:pPrChange>
      </w:pPr>
      <w:ins w:id="323" w:author="Tânia Pinheiro" w:date="2017-05-02T00:19:00Z">
        <w:r>
          <w:rPr>
            <w:rFonts w:ascii="Times New Roman" w:eastAsia="Times New Roman" w:hAnsi="Times New Roman" w:cs="Times New Roman"/>
            <w:b/>
          </w:rPr>
          <w:t xml:space="preserve">O </w:t>
        </w:r>
      </w:ins>
      <w:ins w:id="324" w:author="Tânia Pinheiro" w:date="2017-05-02T11:09:00Z">
        <w:r w:rsidR="00B00699">
          <w:rPr>
            <w:rFonts w:ascii="Times New Roman" w:eastAsia="Times New Roman" w:hAnsi="Times New Roman" w:cs="Times New Roman"/>
            <w:b/>
          </w:rPr>
          <w:t xml:space="preserve">template </w:t>
        </w:r>
      </w:ins>
      <w:ins w:id="325" w:author="Tânia Pinheiro" w:date="2017-05-02T00:19:00Z">
        <w:r w:rsidR="00B00699">
          <w:rPr>
            <w:rFonts w:ascii="Times New Roman" w:eastAsia="Times New Roman" w:hAnsi="Times New Roman" w:cs="Times New Roman"/>
            <w:b/>
          </w:rPr>
          <w:t xml:space="preserve">de </w:t>
        </w:r>
        <w:r>
          <w:rPr>
            <w:rFonts w:ascii="Times New Roman" w:eastAsia="Times New Roman" w:hAnsi="Times New Roman" w:cs="Times New Roman"/>
            <w:b/>
          </w:rPr>
          <w:t xml:space="preserve">PROJETO DE PESQUISA </w:t>
        </w:r>
        <w:r w:rsidR="00B00699">
          <w:rPr>
            <w:rFonts w:ascii="Times New Roman" w:eastAsia="Times New Roman" w:hAnsi="Times New Roman" w:cs="Times New Roman"/>
            <w:b/>
          </w:rPr>
          <w:t>é bem mais simples que este de monografia que voc</w:t>
        </w:r>
      </w:ins>
      <w:ins w:id="326" w:author="Tânia Pinheiro" w:date="2017-05-02T00:20:00Z">
        <w:r w:rsidR="00B00699">
          <w:rPr>
            <w:rFonts w:ascii="Times New Roman" w:eastAsia="Times New Roman" w:hAnsi="Times New Roman" w:cs="Times New Roman"/>
            <w:b/>
          </w:rPr>
          <w:t>ê usou</w:t>
        </w:r>
        <w:r>
          <w:rPr>
            <w:rFonts w:ascii="Times New Roman" w:eastAsia="Times New Roman" w:hAnsi="Times New Roman" w:cs="Times New Roman"/>
            <w:b/>
          </w:rPr>
          <w:t>. Poderia até começar na introdução, mas aqui no Campus se usa também capa e sumário. Apenas capa e sumário!</w:t>
        </w:r>
      </w:ins>
    </w:p>
    <w:p w:rsidR="00ED3E9E" w:rsidRDefault="00ED3E9E" w:rsidP="00ED3E9E">
      <w:pPr>
        <w:spacing w:line="360" w:lineRule="auto"/>
        <w:rPr>
          <w:ins w:id="327" w:author="Tânia Pinheiro" w:date="2017-05-02T00:19:00Z"/>
          <w:rFonts w:ascii="Times New Roman" w:eastAsia="Times New Roman" w:hAnsi="Times New Roman" w:cs="Times New Roman"/>
          <w:b/>
        </w:rPr>
        <w:pPrChange w:id="328" w:author="Tânia Pinheiro" w:date="2017-05-02T00:20:00Z">
          <w:pPr>
            <w:spacing w:line="360" w:lineRule="auto"/>
            <w:jc w:val="center"/>
          </w:pPr>
        </w:pPrChange>
      </w:pPr>
      <w:ins w:id="329" w:author="Tânia Pinheiro" w:date="2017-05-02T00:20:00Z">
        <w:r>
          <w:rPr>
            <w:rFonts w:ascii="Times New Roman" w:eastAsia="Times New Roman" w:hAnsi="Times New Roman" w:cs="Times New Roman"/>
            <w:b/>
          </w:rPr>
          <w:t>&gt;&gt;&gt; E também não deve haver mudança de página entre as seções!</w:t>
        </w:r>
      </w:ins>
    </w:p>
    <w:p w:rsidR="00ED3E9E" w:rsidRDefault="00ED3E9E">
      <w:pPr>
        <w:spacing w:line="360" w:lineRule="auto"/>
        <w:jc w:val="center"/>
        <w:rPr>
          <w:ins w:id="330" w:author="Tânia Pinheiro" w:date="2017-05-02T00:19:00Z"/>
          <w:rFonts w:ascii="Times New Roman" w:eastAsia="Times New Roman" w:hAnsi="Times New Roman" w:cs="Times New Roman"/>
          <w:b/>
        </w:rPr>
      </w:pPr>
    </w:p>
    <w:p w:rsidR="003C1CC0" w:rsidRDefault="00003808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</w:rPr>
        <w:t>SUMÁRIO</w:t>
      </w:r>
    </w:p>
    <w:p w:rsidR="003C1CC0" w:rsidRDefault="003C1CC0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Normal"/>
        <w:tblW w:w="9071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822"/>
        <w:gridCol w:w="7784"/>
        <w:gridCol w:w="465"/>
      </w:tblGrid>
      <w:tr w:rsidR="003C1CC0">
        <w:trPr>
          <w:trHeight w:val="60"/>
        </w:trPr>
        <w:tc>
          <w:tcPr>
            <w:tcW w:w="1025" w:type="dxa"/>
            <w:shd w:val="clear" w:color="auto" w:fill="FFFFFF"/>
          </w:tcPr>
          <w:p w:rsidR="003C1CC0" w:rsidRDefault="00003808">
            <w:pPr>
              <w:widowControl/>
              <w:spacing w:line="36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proofErr w:type="gramEnd"/>
          </w:p>
        </w:tc>
        <w:tc>
          <w:tcPr>
            <w:tcW w:w="7577" w:type="dxa"/>
            <w:shd w:val="clear" w:color="auto" w:fill="FFFFFF"/>
          </w:tcPr>
          <w:p w:rsidR="003C1CC0" w:rsidRDefault="00003808">
            <w:pPr>
              <w:widowControl/>
              <w:spacing w:line="36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 xml:space="preserve">INTRODUÇÃO </w:t>
            </w:r>
            <w:r>
              <w:rPr>
                <w:rFonts w:ascii="Times New Roman" w:eastAsia="Times New Roman" w:hAnsi="Times New Roman" w:cs="Times New Roman"/>
              </w:rPr>
              <w:t>...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</w:tcPr>
          <w:p w:rsidR="003C1CC0" w:rsidRDefault="00003808">
            <w:pPr>
              <w:widowControl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003C1CC0">
        <w:trPr>
          <w:trHeight w:val="60"/>
        </w:trPr>
        <w:tc>
          <w:tcPr>
            <w:tcW w:w="1025" w:type="dxa"/>
            <w:shd w:val="clear" w:color="auto" w:fill="FFFFFF"/>
          </w:tcPr>
          <w:p w:rsidR="003C1CC0" w:rsidRDefault="00003808">
            <w:pPr>
              <w:widowControl/>
              <w:spacing w:line="36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proofErr w:type="gramEnd"/>
          </w:p>
        </w:tc>
        <w:tc>
          <w:tcPr>
            <w:tcW w:w="7577" w:type="dxa"/>
            <w:shd w:val="clear" w:color="auto" w:fill="FFFFFF"/>
          </w:tcPr>
          <w:p w:rsidR="003C1CC0" w:rsidRDefault="00003808">
            <w:pPr>
              <w:widowControl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TRABALHOS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RELACIONADOS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...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.............................................................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69" w:type="dxa"/>
            <w:shd w:val="clear" w:color="auto" w:fill="FFFFFF"/>
          </w:tcPr>
          <w:p w:rsidR="003C1CC0" w:rsidRDefault="00003808">
            <w:pPr>
              <w:widowControl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3C1CC0">
        <w:trPr>
          <w:trHeight w:val="60"/>
        </w:trPr>
        <w:tc>
          <w:tcPr>
            <w:tcW w:w="1025" w:type="dxa"/>
            <w:shd w:val="clear" w:color="auto" w:fill="FFFFFF"/>
          </w:tcPr>
          <w:p w:rsidR="003C1CC0" w:rsidRDefault="00003808">
            <w:pPr>
              <w:widowControl/>
              <w:spacing w:line="36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proofErr w:type="gramEnd"/>
          </w:p>
        </w:tc>
        <w:tc>
          <w:tcPr>
            <w:tcW w:w="7577" w:type="dxa"/>
            <w:shd w:val="clear" w:color="auto" w:fill="FFFFFF"/>
          </w:tcPr>
          <w:p w:rsidR="003C1CC0" w:rsidRDefault="00003808">
            <w:pPr>
              <w:widowControl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FUNDAMENTAÇÃO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TEÓRICA</w:t>
            </w:r>
            <w:r>
              <w:rPr>
                <w:rFonts w:ascii="Times New Roman" w:eastAsia="Times New Roman" w:hAnsi="Times New Roman" w:cs="Times New Roman"/>
              </w:rPr>
              <w:t xml:space="preserve"> ...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</w:t>
            </w:r>
          </w:p>
        </w:tc>
        <w:tc>
          <w:tcPr>
            <w:tcW w:w="469" w:type="dxa"/>
            <w:shd w:val="clear" w:color="auto" w:fill="FFFFFF"/>
          </w:tcPr>
          <w:p w:rsidR="003C1CC0" w:rsidRDefault="00003808">
            <w:pPr>
              <w:widowControl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3C1CC0">
        <w:trPr>
          <w:trHeight w:val="60"/>
        </w:trPr>
        <w:tc>
          <w:tcPr>
            <w:tcW w:w="1025" w:type="dxa"/>
            <w:shd w:val="clear" w:color="auto" w:fill="FFFFFF"/>
          </w:tcPr>
          <w:p w:rsidR="003C1CC0" w:rsidRDefault="00003808">
            <w:pPr>
              <w:widowControl/>
              <w:spacing w:line="36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proofErr w:type="gramEnd"/>
          </w:p>
          <w:p w:rsidR="003C1CC0" w:rsidRDefault="00003808">
            <w:pPr>
              <w:widowControl/>
              <w:spacing w:line="36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proofErr w:type="gramEnd"/>
          </w:p>
          <w:p w:rsidR="003C1CC0" w:rsidRDefault="00003808">
            <w:pPr>
              <w:widowControl/>
              <w:spacing w:line="36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proofErr w:type="gramEnd"/>
          </w:p>
        </w:tc>
        <w:tc>
          <w:tcPr>
            <w:tcW w:w="7577" w:type="dxa"/>
            <w:shd w:val="clear" w:color="auto" w:fill="FFFFFF"/>
          </w:tcPr>
          <w:p w:rsidR="003C1CC0" w:rsidRDefault="00003808">
            <w:pPr>
              <w:widowControl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PROCEDIMENTOS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 xml:space="preserve">METODOLÓGICOS </w:t>
            </w:r>
            <w:r>
              <w:rPr>
                <w:rFonts w:ascii="Times New Roman" w:eastAsia="Times New Roman" w:hAnsi="Times New Roman" w:cs="Times New Roman"/>
              </w:rPr>
              <w:t>...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................................................</w:t>
            </w:r>
          </w:p>
          <w:p w:rsidR="003C1CC0" w:rsidRDefault="00003808">
            <w:pPr>
              <w:widowControl/>
              <w:spacing w:line="36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 xml:space="preserve">RESULTADOS </w:t>
            </w:r>
            <w:r>
              <w:rPr>
                <w:rFonts w:ascii="Times New Roman" w:eastAsia="Times New Roman" w:hAnsi="Times New Roman" w:cs="Times New Roman"/>
              </w:rPr>
              <w:t>...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...............................................................................................</w:t>
            </w:r>
          </w:p>
          <w:p w:rsidR="003C1CC0" w:rsidRDefault="00003808">
            <w:pPr>
              <w:widowControl/>
              <w:spacing w:line="36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DISCUSSÃO</w:t>
            </w:r>
            <w:r>
              <w:rPr>
                <w:rFonts w:ascii="Times New Roman" w:eastAsia="Times New Roman" w:hAnsi="Times New Roman" w:cs="Times New Roman"/>
              </w:rPr>
              <w:t xml:space="preserve"> ...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...................................................................................................</w:t>
            </w:r>
          </w:p>
          <w:p w:rsidR="003C1CC0" w:rsidRDefault="00003808">
            <w:pPr>
              <w:widowControl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CONSIDERAÇÕES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 xml:space="preserve">FINAIS </w:t>
            </w:r>
            <w:r>
              <w:rPr>
                <w:rFonts w:ascii="Times New Roman" w:eastAsia="Times New Roman" w:hAnsi="Times New Roman" w:cs="Times New Roman"/>
              </w:rPr>
              <w:t>...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.........</w:t>
            </w:r>
            <w:r>
              <w:rPr>
                <w:rFonts w:ascii="Times New Roman" w:eastAsia="Times New Roman" w:hAnsi="Times New Roman" w:cs="Times New Roman"/>
              </w:rPr>
              <w:t>...............................................................</w:t>
            </w:r>
          </w:p>
        </w:tc>
        <w:tc>
          <w:tcPr>
            <w:tcW w:w="469" w:type="dxa"/>
            <w:shd w:val="clear" w:color="auto" w:fill="FFFFFF"/>
          </w:tcPr>
          <w:p w:rsidR="003C1CC0" w:rsidRDefault="00003808">
            <w:pPr>
              <w:widowControl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  <w:p w:rsidR="003C1CC0" w:rsidRDefault="00003808">
            <w:pPr>
              <w:widowControl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  <w:p w:rsidR="003C1CC0" w:rsidRDefault="00003808">
            <w:pPr>
              <w:widowControl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  <w:p w:rsidR="003C1CC0" w:rsidRDefault="00003808">
            <w:pPr>
              <w:widowControl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3C1CC0">
        <w:trPr>
          <w:trHeight w:val="60"/>
        </w:trPr>
        <w:tc>
          <w:tcPr>
            <w:tcW w:w="1025" w:type="dxa"/>
            <w:shd w:val="clear" w:color="auto" w:fill="FFFFFF"/>
          </w:tcPr>
          <w:p w:rsidR="003C1CC0" w:rsidRDefault="003C1CC0">
            <w:pPr>
              <w:widowControl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77" w:type="dxa"/>
            <w:shd w:val="clear" w:color="auto" w:fill="FFFFFF"/>
          </w:tcPr>
          <w:p w:rsidR="003C1CC0" w:rsidRDefault="00003808">
            <w:pPr>
              <w:widowControl/>
              <w:spacing w:line="36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 xml:space="preserve">REFERÊNCIAS </w:t>
            </w:r>
            <w:r>
              <w:rPr>
                <w:rFonts w:ascii="Times New Roman" w:eastAsia="Times New Roman" w:hAnsi="Times New Roman" w:cs="Times New Roman"/>
              </w:rPr>
              <w:t>...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.............................................................................................</w:t>
            </w:r>
          </w:p>
          <w:p w:rsidR="003C1CC0" w:rsidRDefault="00003808">
            <w:pPr>
              <w:widowControl/>
              <w:spacing w:line="36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 xml:space="preserve">APÊNDICE </w:t>
            </w:r>
            <w:r>
              <w:rPr>
                <w:rFonts w:ascii="Times New Roman" w:eastAsia="Times New Roman" w:hAnsi="Times New Roman" w:cs="Times New Roman"/>
              </w:rPr>
              <w:t>...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.........................................................</w:t>
            </w:r>
            <w:r>
              <w:rPr>
                <w:rFonts w:ascii="Times New Roman" w:eastAsia="Times New Roman" w:hAnsi="Times New Roman" w:cs="Times New Roman"/>
              </w:rPr>
              <w:t>............................................</w:t>
            </w:r>
          </w:p>
          <w:p w:rsidR="003C1CC0" w:rsidRDefault="00003808">
            <w:pPr>
              <w:widowControl/>
              <w:spacing w:line="36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 xml:space="preserve">ANEXOS </w:t>
            </w:r>
            <w:r>
              <w:rPr>
                <w:rFonts w:ascii="Times New Roman" w:eastAsia="Times New Roman" w:hAnsi="Times New Roman" w:cs="Times New Roman"/>
              </w:rPr>
              <w:t>...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.........................................................................................................   </w:t>
            </w:r>
          </w:p>
        </w:tc>
        <w:tc>
          <w:tcPr>
            <w:tcW w:w="469" w:type="dxa"/>
            <w:shd w:val="clear" w:color="auto" w:fill="FFFFFF"/>
          </w:tcPr>
          <w:p w:rsidR="003C1CC0" w:rsidRDefault="00003808">
            <w:pPr>
              <w:widowControl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  <w:p w:rsidR="003C1CC0" w:rsidRDefault="00003808">
            <w:pPr>
              <w:widowControl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  <w:p w:rsidR="003C1CC0" w:rsidRDefault="00003808">
            <w:pPr>
              <w:widowControl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3C1CC0">
        <w:trPr>
          <w:trHeight w:val="60"/>
        </w:trPr>
        <w:tc>
          <w:tcPr>
            <w:tcW w:w="1025" w:type="dxa"/>
            <w:shd w:val="clear" w:color="auto" w:fill="FFFFFF"/>
          </w:tcPr>
          <w:p w:rsidR="003C1CC0" w:rsidRDefault="003C1CC0">
            <w:pPr>
              <w:widowControl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77" w:type="dxa"/>
            <w:shd w:val="clear" w:color="auto" w:fill="FFFFFF"/>
          </w:tcPr>
          <w:p w:rsidR="003C1CC0" w:rsidRDefault="003C1CC0">
            <w:pPr>
              <w:widowControl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  <w:shd w:val="clear" w:color="auto" w:fill="FFFFFF"/>
          </w:tcPr>
          <w:p w:rsidR="003C1CC0" w:rsidRDefault="003C1CC0">
            <w:pPr>
              <w:widowControl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C1CC0">
        <w:trPr>
          <w:trHeight w:val="60"/>
        </w:trPr>
        <w:tc>
          <w:tcPr>
            <w:tcW w:w="1025" w:type="dxa"/>
            <w:shd w:val="clear" w:color="auto" w:fill="FFFFFF"/>
          </w:tcPr>
          <w:p w:rsidR="003C1CC0" w:rsidRDefault="003C1CC0">
            <w:pPr>
              <w:widowControl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77" w:type="dxa"/>
            <w:shd w:val="clear" w:color="auto" w:fill="FFFFFF"/>
          </w:tcPr>
          <w:p w:rsidR="003C1CC0" w:rsidRDefault="003C1CC0">
            <w:pPr>
              <w:widowControl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" w:type="dxa"/>
            <w:shd w:val="clear" w:color="auto" w:fill="FFFFFF"/>
          </w:tcPr>
          <w:p w:rsidR="003C1CC0" w:rsidRDefault="003C1CC0">
            <w:pPr>
              <w:widowControl/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pStyle w:val="LO-normal"/>
        <w:sectPr w:rsidR="003C1CC0">
          <w:headerReference w:type="default" r:id="rId9"/>
          <w:headerReference w:type="first" r:id="rId10"/>
          <w:pgSz w:w="11906" w:h="16838"/>
          <w:pgMar w:top="1701" w:right="1134" w:bottom="1134" w:left="1701" w:header="0" w:footer="0" w:gutter="0"/>
          <w:pgNumType w:start="0"/>
          <w:cols w:space="720"/>
          <w:formProt w:val="0"/>
          <w:titlePg/>
          <w:docGrid w:linePitch="240" w:charSpace="-6145"/>
        </w:sect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003808">
      <w:pPr>
        <w:widowControl/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>1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INTRODUÇÃO</w:t>
      </w: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003808">
      <w:pPr>
        <w:widowControl/>
        <w:spacing w:line="360" w:lineRule="auto"/>
        <w:ind w:firstLine="1134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O número de programas de bicicletas compartilhadas e </w:t>
      </w:r>
      <w:ins w:id="331" w:author="Tânia Pinheiro" w:date="2017-05-02T11:28:00Z">
        <w:r w:rsidR="005A3C90">
          <w:rPr>
            <w:rFonts w:ascii="Times New Roman" w:eastAsia="Times New Roman" w:hAnsi="Times New Roman" w:cs="Times New Roman"/>
          </w:rPr>
          <w:t xml:space="preserve">de </w:t>
        </w:r>
      </w:ins>
      <w:r>
        <w:rPr>
          <w:rFonts w:ascii="Times New Roman" w:eastAsia="Times New Roman" w:hAnsi="Times New Roman" w:cs="Times New Roman"/>
        </w:rPr>
        <w:t xml:space="preserve">pessoas </w:t>
      </w:r>
      <w:ins w:id="332" w:author="Tânia Pinheiro" w:date="2017-05-02T11:28:00Z">
        <w:r w:rsidR="005A3C90">
          <w:rPr>
            <w:rFonts w:ascii="Times New Roman" w:eastAsia="Times New Roman" w:hAnsi="Times New Roman" w:cs="Times New Roman"/>
          </w:rPr>
          <w:t xml:space="preserve">os </w:t>
        </w:r>
      </w:ins>
      <w:r>
        <w:rPr>
          <w:rFonts w:ascii="Times New Roman" w:eastAsia="Times New Roman" w:hAnsi="Times New Roman" w:cs="Times New Roman"/>
        </w:rPr>
        <w:t>utiliza</w:t>
      </w:r>
      <w:ins w:id="333" w:author="Tânia Pinheiro" w:date="2017-05-02T11:28:00Z">
        <w:r w:rsidR="005A3C90">
          <w:rPr>
            <w:rFonts w:ascii="Times New Roman" w:eastAsia="Times New Roman" w:hAnsi="Times New Roman" w:cs="Times New Roman"/>
          </w:rPr>
          <w:t>m</w:t>
        </w:r>
      </w:ins>
      <w:proofErr w:type="gramEnd"/>
      <w:del w:id="334" w:author="Tânia Pinheiro" w:date="2017-05-02T11:28:00Z">
        <w:r w:rsidDel="005A3C90">
          <w:rPr>
            <w:rFonts w:ascii="Times New Roman" w:eastAsia="Times New Roman" w:hAnsi="Times New Roman" w:cs="Times New Roman"/>
          </w:rPr>
          <w:delText>ndo os mesmos</w:delText>
        </w:r>
      </w:del>
      <w:r>
        <w:rPr>
          <w:rFonts w:ascii="Times New Roman" w:eastAsia="Times New Roman" w:hAnsi="Times New Roman" w:cs="Times New Roman"/>
        </w:rPr>
        <w:t xml:space="preserve"> vem crescendo pelo mundo nos </w:t>
      </w:r>
      <w:r>
        <w:rPr>
          <w:rFonts w:ascii="Times New Roman" w:eastAsia="Times New Roman" w:hAnsi="Times New Roman" w:cs="Times New Roman"/>
        </w:rPr>
        <w:t>últimos</w:t>
      </w:r>
      <w:r>
        <w:rPr>
          <w:rFonts w:ascii="Times New Roman" w:eastAsia="Times New Roman" w:hAnsi="Times New Roman" w:cs="Times New Roman"/>
        </w:rPr>
        <w:t xml:space="preserve"> anos. Esse crescimento d</w:t>
      </w:r>
      <w:r>
        <w:rPr>
          <w:rFonts w:ascii="Times New Roman" w:eastAsia="Times New Roman" w:hAnsi="Times New Roman" w:cs="Times New Roman"/>
        </w:rPr>
        <w:t xml:space="preserve">ecorre de políticas públicas de incentivo </w:t>
      </w:r>
      <w:del w:id="335" w:author="Tânia Pinheiro" w:date="2017-05-02T11:29:00Z">
        <w:r w:rsidDel="005A3C90">
          <w:rPr>
            <w:rFonts w:ascii="Times New Roman" w:eastAsia="Times New Roman" w:hAnsi="Times New Roman" w:cs="Times New Roman"/>
          </w:rPr>
          <w:delText xml:space="preserve">a </w:delText>
        </w:r>
      </w:del>
      <w:commentRangeStart w:id="336"/>
      <w:del w:id="337" w:author="Tânia Pinheiro" w:date="2017-05-02T11:28:00Z">
        <w:r w:rsidDel="005A3C90">
          <w:rPr>
            <w:rFonts w:ascii="Times New Roman" w:eastAsia="Times New Roman" w:hAnsi="Times New Roman" w:cs="Times New Roman"/>
          </w:rPr>
          <w:delText>população</w:delText>
        </w:r>
      </w:del>
      <w:commentRangeEnd w:id="336"/>
      <w:r w:rsidR="005A3C90">
        <w:rPr>
          <w:rStyle w:val="Refdecomentrio"/>
          <w:rFonts w:cs="Mangal"/>
        </w:rPr>
        <w:commentReference w:id="336"/>
      </w:r>
      <w:del w:id="338" w:author="Tânia Pinheiro" w:date="2017-05-02T11:28:00Z">
        <w:r w:rsidDel="005A3C90">
          <w:rPr>
            <w:rFonts w:ascii="Times New Roman" w:eastAsia="Times New Roman" w:hAnsi="Times New Roman" w:cs="Times New Roman"/>
          </w:rPr>
          <w:delText xml:space="preserve"> visando o</w:delText>
        </w:r>
      </w:del>
      <w:r>
        <w:rPr>
          <w:rFonts w:ascii="Times New Roman" w:eastAsia="Times New Roman" w:hAnsi="Times New Roman" w:cs="Times New Roman"/>
        </w:rPr>
        <w:t xml:space="preserve"> </w:t>
      </w:r>
      <w:ins w:id="339" w:author="Tânia Pinheiro" w:date="2017-05-02T11:29:00Z">
        <w:r w:rsidR="005A3C90">
          <w:rPr>
            <w:rFonts w:ascii="Times New Roman" w:eastAsia="Times New Roman" w:hAnsi="Times New Roman" w:cs="Times New Roman"/>
          </w:rPr>
          <w:t xml:space="preserve">ao </w:t>
        </w:r>
      </w:ins>
      <w:r>
        <w:rPr>
          <w:rFonts w:ascii="Times New Roman" w:eastAsia="Times New Roman" w:hAnsi="Times New Roman" w:cs="Times New Roman"/>
        </w:rPr>
        <w:t>uso</w:t>
      </w:r>
      <w:proofErr w:type="gramStart"/>
      <w:r>
        <w:rPr>
          <w:rFonts w:ascii="Times New Roman" w:eastAsia="Times New Roman" w:hAnsi="Times New Roman" w:cs="Times New Roman"/>
        </w:rPr>
        <w:t xml:space="preserve">  </w:t>
      </w:r>
      <w:proofErr w:type="gramEnd"/>
      <w:r>
        <w:rPr>
          <w:rFonts w:ascii="Times New Roman" w:eastAsia="Times New Roman" w:hAnsi="Times New Roman" w:cs="Times New Roman"/>
        </w:rPr>
        <w:t xml:space="preserve">de bicicletas </w:t>
      </w:r>
      <w:r>
        <w:rPr>
          <w:rFonts w:ascii="Times New Roman" w:eastAsia="Times New Roman" w:hAnsi="Times New Roman" w:cs="Times New Roman"/>
        </w:rPr>
        <w:t xml:space="preserve">como meio alternativo de </w:t>
      </w:r>
      <w:r>
        <w:rPr>
          <w:rFonts w:ascii="Times New Roman" w:eastAsia="Times New Roman" w:hAnsi="Times New Roman" w:cs="Times New Roman"/>
        </w:rPr>
        <w:t>transporte</w:t>
      </w:r>
      <w:r>
        <w:rPr>
          <w:rFonts w:ascii="Times New Roman" w:eastAsia="Times New Roman" w:hAnsi="Times New Roman" w:cs="Times New Roman"/>
        </w:rPr>
        <w:t xml:space="preserve"> em grandes centros urbanos, melhorando a qualidade de vida com a prática de atividade física, diminuição do uso de automóveis e consequen</w:t>
      </w:r>
      <w:r>
        <w:rPr>
          <w:rFonts w:ascii="Times New Roman" w:eastAsia="Times New Roman" w:hAnsi="Times New Roman" w:cs="Times New Roman"/>
        </w:rPr>
        <w:t>temente o número de emissão de CO2</w:t>
      </w:r>
      <w:ins w:id="340" w:author="Tânia Pinheiro" w:date="2017-05-02T11:29:00Z">
        <w:r w:rsidR="005A3C90">
          <w:rPr>
            <w:rFonts w:ascii="Times New Roman" w:eastAsia="Times New Roman" w:hAnsi="Times New Roman" w:cs="Times New Roman"/>
          </w:rPr>
          <w:t xml:space="preserve"> </w:t>
        </w:r>
      </w:ins>
      <w:r>
        <w:rPr>
          <w:rFonts w:ascii="Times New Roman" w:eastAsia="Times New Roman" w:hAnsi="Times New Roman" w:cs="Times New Roman"/>
        </w:rPr>
        <w:t>(</w:t>
      </w:r>
      <w:del w:id="341" w:author="Tânia Pinheiro" w:date="2017-05-02T11:29:00Z">
        <w:r w:rsidDel="005A3C90">
          <w:rPr>
            <w:rFonts w:ascii="Times New Roman" w:eastAsia="Times New Roman" w:hAnsi="Times New Roman" w:cs="Times New Roman"/>
          </w:rPr>
          <w:delText xml:space="preserve"> </w:delText>
        </w:r>
      </w:del>
      <w:r>
        <w:rPr>
          <w:rFonts w:ascii="Times New Roman" w:eastAsia="Times New Roman" w:hAnsi="Times New Roman" w:cs="Times New Roman"/>
        </w:rPr>
        <w:t>Gás Carbônico).</w:t>
      </w:r>
    </w:p>
    <w:p w:rsidR="005A3C90" w:rsidRDefault="00003808">
      <w:pPr>
        <w:widowControl/>
        <w:spacing w:line="360" w:lineRule="auto"/>
        <w:ind w:firstLine="1134"/>
        <w:jc w:val="both"/>
        <w:rPr>
          <w:ins w:id="342" w:author="Tânia Pinheiro" w:date="2017-05-02T11:33:00Z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 a facilidade e viabilidade para adesão </w:t>
      </w:r>
      <w:ins w:id="343" w:author="Tânia Pinheiro" w:date="2017-05-02T11:30:00Z">
        <w:r w:rsidR="005A3C90">
          <w:rPr>
            <w:rFonts w:ascii="Times New Roman" w:eastAsia="Times New Roman" w:hAnsi="Times New Roman" w:cs="Times New Roman"/>
          </w:rPr>
          <w:t xml:space="preserve">aos </w:t>
        </w:r>
      </w:ins>
      <w:del w:id="344" w:author="Tânia Pinheiro" w:date="2017-05-02T11:30:00Z">
        <w:r w:rsidDel="005A3C90">
          <w:rPr>
            <w:rFonts w:ascii="Times New Roman" w:eastAsia="Times New Roman" w:hAnsi="Times New Roman" w:cs="Times New Roman"/>
          </w:rPr>
          <w:delText>dos</w:delText>
        </w:r>
      </w:del>
      <w:r>
        <w:rPr>
          <w:rFonts w:ascii="Times New Roman" w:eastAsia="Times New Roman" w:hAnsi="Times New Roman" w:cs="Times New Roman"/>
        </w:rPr>
        <w:t xml:space="preserve"> programas por parte da população, o uso das bicicletas se torn</w:t>
      </w:r>
      <w:ins w:id="345" w:author="Tânia Pinheiro" w:date="2017-05-02T11:31:00Z">
        <w:r w:rsidR="005A3C90">
          <w:rPr>
            <w:rFonts w:ascii="Times New Roman" w:eastAsia="Times New Roman" w:hAnsi="Times New Roman" w:cs="Times New Roman"/>
          </w:rPr>
          <w:t>a</w:t>
        </w:r>
      </w:ins>
      <w:del w:id="346" w:author="Tânia Pinheiro" w:date="2017-05-02T11:31:00Z">
        <w:r w:rsidDel="005A3C90">
          <w:rPr>
            <w:rFonts w:ascii="Times New Roman" w:eastAsia="Times New Roman" w:hAnsi="Times New Roman" w:cs="Times New Roman"/>
          </w:rPr>
          <w:delText>ou</w:delText>
        </w:r>
      </w:del>
      <w:del w:id="347" w:author="Tânia Pinheiro" w:date="2017-05-02T11:32:00Z">
        <w:r w:rsidDel="005A3C90">
          <w:rPr>
            <w:rFonts w:ascii="Times New Roman" w:eastAsia="Times New Roman" w:hAnsi="Times New Roman" w:cs="Times New Roman"/>
          </w:rPr>
          <w:delText xml:space="preserve"> para muitos</w:delText>
        </w:r>
      </w:del>
      <w:ins w:id="348" w:author="Tânia Pinheiro" w:date="2017-05-02T11:31:00Z">
        <w:r w:rsidR="005A3C90">
          <w:rPr>
            <w:rFonts w:ascii="Times New Roman" w:eastAsia="Times New Roman" w:hAnsi="Times New Roman" w:cs="Times New Roman"/>
          </w:rPr>
          <w:t>,</w:t>
        </w:r>
      </w:ins>
      <w:r>
        <w:rPr>
          <w:rFonts w:ascii="Times New Roman" w:eastAsia="Times New Roman" w:hAnsi="Times New Roman" w:cs="Times New Roman"/>
        </w:rPr>
        <w:t xml:space="preserve"> além de um meio para se locomover no dia a dia</w:t>
      </w:r>
      <w:ins w:id="349" w:author="Tânia Pinheiro" w:date="2017-05-02T11:31:00Z">
        <w:r w:rsidR="005A3C90">
          <w:rPr>
            <w:rFonts w:ascii="Times New Roman" w:eastAsia="Times New Roman" w:hAnsi="Times New Roman" w:cs="Times New Roman"/>
          </w:rPr>
          <w:t>,</w:t>
        </w:r>
      </w:ins>
      <w:r>
        <w:rPr>
          <w:rFonts w:ascii="Times New Roman" w:eastAsia="Times New Roman" w:hAnsi="Times New Roman" w:cs="Times New Roman"/>
        </w:rPr>
        <w:t xml:space="preserve"> uma opção de lazer para pessoas </w:t>
      </w:r>
      <w:r>
        <w:rPr>
          <w:rFonts w:ascii="Times New Roman" w:eastAsia="Times New Roman" w:hAnsi="Times New Roman" w:cs="Times New Roman"/>
        </w:rPr>
        <w:t xml:space="preserve">de todas as idades. </w:t>
      </w:r>
      <w:ins w:id="350" w:author="Tânia Pinheiro" w:date="2017-05-02T11:33:00Z">
        <w:r w:rsidR="005A3C90">
          <w:rPr>
            <w:rFonts w:ascii="Times New Roman" w:eastAsia="Times New Roman" w:hAnsi="Times New Roman" w:cs="Times New Roman"/>
          </w:rPr>
          <w:t>...precisa introduzir a ideia de “estação” utilizada no parágrafo seguinte.</w:t>
        </w:r>
      </w:ins>
    </w:p>
    <w:p w:rsidR="003C1CC0" w:rsidRDefault="005A3C90">
      <w:pPr>
        <w:widowControl/>
        <w:spacing w:line="360" w:lineRule="auto"/>
        <w:ind w:firstLine="1134"/>
        <w:jc w:val="both"/>
        <w:rPr>
          <w:rFonts w:ascii="Times New Roman" w:eastAsia="Times New Roman" w:hAnsi="Times New Roman" w:cs="Times New Roman"/>
        </w:rPr>
      </w:pPr>
      <w:ins w:id="351" w:author="Tânia Pinheiro" w:date="2017-05-02T11:33:00Z">
        <w:r>
          <w:rPr>
            <w:rFonts w:ascii="Times New Roman" w:eastAsia="Times New Roman" w:hAnsi="Times New Roman" w:cs="Times New Roman"/>
          </w:rPr>
          <w:t>(foi incluída uma mudança de parágrafo</w:t>
        </w:r>
        <w:proofErr w:type="gramStart"/>
        <w:r>
          <w:rPr>
            <w:rFonts w:ascii="Times New Roman" w:eastAsia="Times New Roman" w:hAnsi="Times New Roman" w:cs="Times New Roman"/>
          </w:rPr>
          <w:t>)</w:t>
        </w:r>
      </w:ins>
      <w:r w:rsidR="00003808">
        <w:rPr>
          <w:rFonts w:ascii="Times New Roman" w:eastAsia="Times New Roman" w:hAnsi="Times New Roman" w:cs="Times New Roman"/>
        </w:rPr>
        <w:t>Contudo</w:t>
      </w:r>
      <w:proofErr w:type="gramEnd"/>
      <w:ins w:id="352" w:author="Tânia Pinheiro" w:date="2017-05-02T11:32:00Z">
        <w:r>
          <w:rPr>
            <w:rFonts w:ascii="Times New Roman" w:eastAsia="Times New Roman" w:hAnsi="Times New Roman" w:cs="Times New Roman"/>
          </w:rPr>
          <w:t>,</w:t>
        </w:r>
      </w:ins>
      <w:r w:rsidR="00003808">
        <w:rPr>
          <w:rFonts w:ascii="Times New Roman" w:eastAsia="Times New Roman" w:hAnsi="Times New Roman" w:cs="Times New Roman"/>
        </w:rPr>
        <w:t xml:space="preserve"> o uso do sistema é muitas vezes impossibilitado por falta de bicicletas nas e</w:t>
      </w:r>
      <w:commentRangeStart w:id="353"/>
      <w:r w:rsidR="00003808">
        <w:rPr>
          <w:rFonts w:ascii="Times New Roman" w:eastAsia="Times New Roman" w:hAnsi="Times New Roman" w:cs="Times New Roman"/>
        </w:rPr>
        <w:t>s</w:t>
      </w:r>
      <w:commentRangeEnd w:id="353"/>
      <w:r>
        <w:rPr>
          <w:rStyle w:val="Refdecomentrio"/>
          <w:rFonts w:cs="Mangal"/>
        </w:rPr>
        <w:commentReference w:id="353"/>
      </w:r>
      <w:r w:rsidR="00003808">
        <w:rPr>
          <w:rFonts w:ascii="Times New Roman" w:eastAsia="Times New Roman" w:hAnsi="Times New Roman" w:cs="Times New Roman"/>
        </w:rPr>
        <w:t xml:space="preserve">tações próximas ou de preferências dos usuários, causando </w:t>
      </w:r>
      <w:del w:id="354" w:author="Tânia Pinheiro" w:date="2017-05-02T11:33:00Z">
        <w:r w:rsidR="00003808" w:rsidDel="005A3C90">
          <w:rPr>
            <w:rFonts w:ascii="Times New Roman" w:eastAsia="Times New Roman" w:hAnsi="Times New Roman" w:cs="Times New Roman"/>
          </w:rPr>
          <w:delText xml:space="preserve">diversos </w:delText>
        </w:r>
      </w:del>
      <w:r w:rsidR="00003808">
        <w:rPr>
          <w:rFonts w:ascii="Times New Roman" w:eastAsia="Times New Roman" w:hAnsi="Times New Roman" w:cs="Times New Roman"/>
        </w:rPr>
        <w:t>transtornos</w:t>
      </w:r>
      <w:ins w:id="355" w:author="Tânia Pinheiro" w:date="2017-05-02T11:33:00Z">
        <w:r>
          <w:rPr>
            <w:rFonts w:ascii="Times New Roman" w:eastAsia="Times New Roman" w:hAnsi="Times New Roman" w:cs="Times New Roman"/>
          </w:rPr>
          <w:t xml:space="preserve"> </w:t>
        </w:r>
      </w:ins>
      <w:del w:id="356" w:author="Tânia Pinheiro" w:date="2017-05-02T11:33:00Z">
        <w:r w:rsidR="00003808" w:rsidDel="005A3C90">
          <w:rPr>
            <w:rFonts w:ascii="Times New Roman" w:eastAsia="Times New Roman" w:hAnsi="Times New Roman" w:cs="Times New Roman"/>
          </w:rPr>
          <w:delText>,</w:delText>
        </w:r>
      </w:del>
      <w:r w:rsidR="00003808">
        <w:rPr>
          <w:rFonts w:ascii="Times New Roman" w:eastAsia="Times New Roman" w:hAnsi="Times New Roman" w:cs="Times New Roman"/>
        </w:rPr>
        <w:t xml:space="preserve"> como atrasos em compromissos ou </w:t>
      </w:r>
      <w:del w:id="357" w:author="Tânia Pinheiro" w:date="2017-05-02T11:34:00Z">
        <w:r w:rsidR="00003808" w:rsidDel="005A3C90">
          <w:rPr>
            <w:rFonts w:ascii="Times New Roman" w:eastAsia="Times New Roman" w:hAnsi="Times New Roman" w:cs="Times New Roman"/>
          </w:rPr>
          <w:delText>uma</w:delText>
        </w:r>
      </w:del>
      <w:r w:rsidR="00003808">
        <w:rPr>
          <w:rFonts w:ascii="Times New Roman" w:eastAsia="Times New Roman" w:hAnsi="Times New Roman" w:cs="Times New Roman"/>
        </w:rPr>
        <w:t xml:space="preserve"> </w:t>
      </w:r>
      <w:ins w:id="358" w:author="Tânia Pinheiro" w:date="2017-05-02T11:34:00Z">
        <w:r>
          <w:rPr>
            <w:rFonts w:ascii="Times New Roman" w:eastAsia="Times New Roman" w:hAnsi="Times New Roman" w:cs="Times New Roman"/>
          </w:rPr>
          <w:t xml:space="preserve">falta de </w:t>
        </w:r>
      </w:ins>
      <w:r w:rsidR="00003808">
        <w:rPr>
          <w:rFonts w:ascii="Times New Roman" w:eastAsia="Times New Roman" w:hAnsi="Times New Roman" w:cs="Times New Roman"/>
        </w:rPr>
        <w:t xml:space="preserve">diversão em família </w:t>
      </w:r>
      <w:commentRangeStart w:id="359"/>
      <w:r w:rsidR="00003808">
        <w:rPr>
          <w:rFonts w:ascii="Times New Roman" w:eastAsia="Times New Roman" w:hAnsi="Times New Roman" w:cs="Times New Roman"/>
        </w:rPr>
        <w:t>que poderia se</w:t>
      </w:r>
      <w:r w:rsidR="00003808">
        <w:rPr>
          <w:rFonts w:ascii="Times New Roman" w:eastAsia="Times New Roman" w:hAnsi="Times New Roman" w:cs="Times New Roman"/>
        </w:rPr>
        <w:t>r aproveitada de outra forma</w:t>
      </w:r>
      <w:commentRangeEnd w:id="359"/>
      <w:r>
        <w:rPr>
          <w:rStyle w:val="Refdecomentrio"/>
          <w:rFonts w:cs="Mangal"/>
        </w:rPr>
        <w:commentReference w:id="359"/>
      </w:r>
      <w:r w:rsidR="00003808">
        <w:rPr>
          <w:rFonts w:ascii="Times New Roman" w:eastAsia="Times New Roman" w:hAnsi="Times New Roman" w:cs="Times New Roman"/>
        </w:rPr>
        <w:t>.</w:t>
      </w:r>
      <w:ins w:id="360" w:author="Tânia Pinheiro" w:date="2017-05-02T11:36:00Z">
        <w:r>
          <w:rPr>
            <w:rFonts w:ascii="Times New Roman" w:eastAsia="Times New Roman" w:hAnsi="Times New Roman" w:cs="Times New Roman"/>
          </w:rPr>
          <w:t xml:space="preserve">  (introduzir aqui </w:t>
        </w:r>
      </w:ins>
      <w:ins w:id="361" w:author="Tânia Pinheiro" w:date="2017-05-02T11:37:00Z">
        <w:r>
          <w:rPr>
            <w:rFonts w:ascii="Times New Roman" w:eastAsia="Times New Roman" w:hAnsi="Times New Roman" w:cs="Times New Roman"/>
          </w:rPr>
          <w:t>um “gancho” para o próximo parágrafo. Alguma palavra que esteja tanto aqui como no início do próximo parágrafo).</w:t>
        </w:r>
      </w:ins>
    </w:p>
    <w:p w:rsidR="003C1CC0" w:rsidRDefault="00003808">
      <w:pPr>
        <w:widowControl/>
        <w:spacing w:line="360" w:lineRule="auto"/>
        <w:ind w:firstLine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Hoje existem </w:t>
      </w:r>
      <w:ins w:id="362" w:author="Tânia Pinheiro" w:date="2017-05-02T11:34:00Z">
        <w:r w:rsidR="005A3C90">
          <w:rPr>
            <w:rFonts w:ascii="Times New Roman" w:eastAsia="Times New Roman" w:hAnsi="Times New Roman" w:cs="Times New Roman"/>
          </w:rPr>
          <w:t xml:space="preserve">alternativas </w:t>
        </w:r>
      </w:ins>
      <w:commentRangeStart w:id="363"/>
      <w:del w:id="364" w:author="Tânia Pinheiro" w:date="2017-05-02T11:34:00Z">
        <w:r w:rsidDel="005A3C90">
          <w:rPr>
            <w:rFonts w:ascii="Times New Roman" w:eastAsia="Times New Roman" w:hAnsi="Times New Roman" w:cs="Times New Roman"/>
          </w:rPr>
          <w:delText>caminhos</w:delText>
        </w:r>
      </w:del>
      <w:commentRangeEnd w:id="363"/>
      <w:r w:rsidR="005A3C90">
        <w:rPr>
          <w:rStyle w:val="Refdecomentrio"/>
          <w:rFonts w:cs="Mangal"/>
        </w:rPr>
        <w:commentReference w:id="363"/>
      </w:r>
      <w:r>
        <w:rPr>
          <w:rFonts w:ascii="Times New Roman" w:eastAsia="Times New Roman" w:hAnsi="Times New Roman" w:cs="Times New Roman"/>
        </w:rPr>
        <w:t xml:space="preserve"> computacionais que proporcionam previsão de </w:t>
      </w:r>
      <w:commentRangeStart w:id="365"/>
      <w:r>
        <w:rPr>
          <w:rFonts w:ascii="Times New Roman" w:eastAsia="Times New Roman" w:hAnsi="Times New Roman" w:cs="Times New Roman"/>
        </w:rPr>
        <w:t>acontecimentos</w:t>
      </w:r>
      <w:commentRangeEnd w:id="365"/>
      <w:r w:rsidR="005A3C90">
        <w:rPr>
          <w:rStyle w:val="Refdecomentrio"/>
          <w:rFonts w:cs="Mangal"/>
        </w:rPr>
        <w:commentReference w:id="365"/>
      </w:r>
      <w:r>
        <w:rPr>
          <w:rFonts w:ascii="Times New Roman" w:eastAsia="Times New Roman" w:hAnsi="Times New Roman" w:cs="Times New Roman"/>
        </w:rPr>
        <w:t xml:space="preserve">, </w:t>
      </w:r>
      <w:ins w:id="366" w:author="Tânia Pinheiro" w:date="2017-05-02T11:35:00Z">
        <w:r w:rsidR="005A3C90">
          <w:rPr>
            <w:rFonts w:ascii="Times New Roman" w:eastAsia="Times New Roman" w:hAnsi="Times New Roman" w:cs="Times New Roman"/>
          </w:rPr>
          <w:t xml:space="preserve">e </w:t>
        </w:r>
      </w:ins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Learning</w:t>
      </w:r>
      <w:ins w:id="367" w:author="Tânia Pinheiro" w:date="2017-05-02T11:35:00Z">
        <w:r w:rsidR="005A3C90">
          <w:rPr>
            <w:rFonts w:ascii="Times New Roman" w:eastAsia="Times New Roman" w:hAnsi="Times New Roman" w:cs="Times New Roman"/>
          </w:rPr>
          <w:t xml:space="preserve"> </w:t>
        </w:r>
      </w:ins>
      <w:r>
        <w:rPr>
          <w:rFonts w:ascii="Times New Roman" w:eastAsia="Times New Roman" w:hAnsi="Times New Roman" w:cs="Times New Roman"/>
        </w:rPr>
        <w:t xml:space="preserve">(aprendizagem de máquina) é um deles. O termo refere-se </w:t>
      </w:r>
      <w:ins w:id="368" w:author="Tânia Pinheiro" w:date="2017-05-02T11:36:00Z">
        <w:r w:rsidR="005A3C90">
          <w:rPr>
            <w:rFonts w:ascii="Times New Roman" w:eastAsia="Times New Roman" w:hAnsi="Times New Roman" w:cs="Times New Roman"/>
          </w:rPr>
          <w:t>à</w:t>
        </w:r>
      </w:ins>
      <w:del w:id="369" w:author="Tânia Pinheiro" w:date="2017-05-02T11:36:00Z">
        <w:r w:rsidDel="005A3C90">
          <w:rPr>
            <w:rFonts w:ascii="Times New Roman" w:eastAsia="Times New Roman" w:hAnsi="Times New Roman" w:cs="Times New Roman"/>
          </w:rPr>
          <w:delText>a</w:delText>
        </w:r>
      </w:del>
      <w:r>
        <w:rPr>
          <w:rFonts w:ascii="Times New Roman" w:eastAsia="Times New Roman" w:hAnsi="Times New Roman" w:cs="Times New Roman"/>
        </w:rPr>
        <w:t xml:space="preserve"> detecção automatizada de significativos padrões de dados (SHAI SAHLEV-</w:t>
      </w:r>
      <w:r>
        <w:rPr>
          <w:rFonts w:ascii="Times New Roman" w:eastAsia="Times New Roman" w:hAnsi="Times New Roman" w:cs="Times New Roman"/>
        </w:rPr>
        <w:t xml:space="preserve">SHWARTZ 2014), ou seja, são algoritmos que podem aprender com seus erros e fazer previsões sobre dados, sem que sejam explicitamente programados. Atualmente percebe-se que </w:t>
      </w:r>
      <w:proofErr w:type="gramStart"/>
      <w:r>
        <w:rPr>
          <w:rFonts w:ascii="Times New Roman" w:eastAsia="Times New Roman" w:hAnsi="Times New Roman" w:cs="Times New Roman"/>
        </w:rPr>
        <w:t xml:space="preserve">técnicas de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learning</w:t>
      </w:r>
      <w:r>
        <w:rPr>
          <w:rFonts w:ascii="Times New Roman" w:eastAsia="Times New Roman" w:hAnsi="Times New Roman" w:cs="Times New Roman"/>
        </w:rPr>
        <w:t xml:space="preserve"> vem</w:t>
      </w:r>
      <w:proofErr w:type="gramEnd"/>
      <w:r>
        <w:rPr>
          <w:rFonts w:ascii="Times New Roman" w:eastAsia="Times New Roman" w:hAnsi="Times New Roman" w:cs="Times New Roman"/>
        </w:rPr>
        <w:t xml:space="preserve"> sendo utilizadas em campos onde a programação explí</w:t>
      </w:r>
      <w:r>
        <w:rPr>
          <w:rFonts w:ascii="Times New Roman" w:eastAsia="Times New Roman" w:hAnsi="Times New Roman" w:cs="Times New Roman"/>
        </w:rPr>
        <w:t xml:space="preserve">cita de algoritmos é impraticável, como </w:t>
      </w:r>
      <w:del w:id="370" w:author="Tânia Pinheiro" w:date="2017-05-02T11:38:00Z">
        <w:r w:rsidDel="00FA38B3">
          <w:rPr>
            <w:rFonts w:ascii="Times New Roman" w:eastAsia="Times New Roman" w:hAnsi="Times New Roman" w:cs="Times New Roman"/>
          </w:rPr>
          <w:delText xml:space="preserve">por </w:delText>
        </w:r>
        <w:commentRangeStart w:id="371"/>
        <w:r w:rsidDel="00FA38B3">
          <w:rPr>
            <w:rFonts w:ascii="Times New Roman" w:eastAsia="Times New Roman" w:hAnsi="Times New Roman" w:cs="Times New Roman"/>
          </w:rPr>
          <w:delText>exemplo</w:delText>
        </w:r>
      </w:del>
      <w:commentRangeEnd w:id="371"/>
      <w:r w:rsidR="00FA38B3">
        <w:rPr>
          <w:rStyle w:val="Refdecomentrio"/>
          <w:rFonts w:cs="Mangal"/>
        </w:rPr>
        <w:commentReference w:id="371"/>
      </w:r>
      <w:r>
        <w:rPr>
          <w:rFonts w:ascii="Times New Roman" w:eastAsia="Times New Roman" w:hAnsi="Times New Roman" w:cs="Times New Roman"/>
        </w:rPr>
        <w:t xml:space="preserve"> diagnósticos médicos, filtragem de spam, reconhecimento de fala, </w:t>
      </w:r>
      <w:ins w:id="372" w:author="Tânia Pinheiro" w:date="2017-05-02T11:38:00Z">
        <w:r w:rsidR="00FA38B3">
          <w:rPr>
            <w:rFonts w:ascii="Times New Roman" w:eastAsia="Times New Roman" w:hAnsi="Times New Roman" w:cs="Times New Roman"/>
          </w:rPr>
          <w:t>d</w:t>
        </w:r>
      </w:ins>
      <w:r>
        <w:rPr>
          <w:rFonts w:ascii="Times New Roman" w:eastAsia="Times New Roman" w:hAnsi="Times New Roman" w:cs="Times New Roman"/>
        </w:rPr>
        <w:t>entre outros.</w:t>
      </w:r>
    </w:p>
    <w:p w:rsidR="003C1CC0" w:rsidDel="00FA38B3" w:rsidRDefault="00003808">
      <w:pPr>
        <w:widowControl/>
        <w:spacing w:line="360" w:lineRule="auto"/>
        <w:ind w:firstLine="1134"/>
        <w:jc w:val="both"/>
        <w:rPr>
          <w:del w:id="373" w:author="Tânia Pinheiro" w:date="2017-05-02T11:42:00Z"/>
          <w:rFonts w:ascii="Times New Roman" w:eastAsia="Times New Roman" w:hAnsi="Times New Roman" w:cs="Times New Roman"/>
        </w:rPr>
      </w:pPr>
      <w:del w:id="374" w:author="Tânia Pinheiro" w:date="2017-05-02T11:42:00Z">
        <w:r w:rsidDel="00FA38B3">
          <w:rPr>
            <w:rFonts w:ascii="Times New Roman" w:eastAsia="Times New Roman" w:hAnsi="Times New Roman" w:cs="Times New Roman"/>
          </w:rPr>
          <w:delText xml:space="preserve">Para este </w:delText>
        </w:r>
        <w:commentRangeStart w:id="375"/>
        <w:r w:rsidDel="00FA38B3">
          <w:rPr>
            <w:rFonts w:ascii="Times New Roman" w:eastAsia="Times New Roman" w:hAnsi="Times New Roman" w:cs="Times New Roman"/>
          </w:rPr>
          <w:delText>trabalho</w:delText>
        </w:r>
        <w:commentRangeEnd w:id="375"/>
        <w:r w:rsidR="00FA38B3" w:rsidDel="00FA38B3">
          <w:rPr>
            <w:rStyle w:val="Refdecomentrio"/>
            <w:rFonts w:cs="Mangal"/>
          </w:rPr>
          <w:commentReference w:id="375"/>
        </w:r>
        <w:r w:rsidDel="00FA38B3">
          <w:rPr>
            <w:rFonts w:ascii="Times New Roman" w:eastAsia="Times New Roman" w:hAnsi="Times New Roman" w:cs="Times New Roman"/>
          </w:rPr>
          <w:delText xml:space="preserve"> foi escolhido Machine Learning como instrumento, pois mostra um potencial para aquisição de informações fu</w:delText>
        </w:r>
        <w:r w:rsidDel="00FA38B3">
          <w:rPr>
            <w:rFonts w:ascii="Times New Roman" w:eastAsia="Times New Roman" w:hAnsi="Times New Roman" w:cs="Times New Roman"/>
          </w:rPr>
          <w:delText>turas com base em dados iniciais sem que haja uma programação explícita de um algoritmo, otimizando e auxiliando assim tomadas de decisões.</w:delText>
        </w:r>
      </w:del>
      <w:ins w:id="376" w:author="Tânia Pinheiro" w:date="2017-05-02T11:46:00Z">
        <w:r w:rsidR="00FA38B3">
          <w:rPr>
            <w:rFonts w:ascii="Times New Roman" w:eastAsia="Times New Roman" w:hAnsi="Times New Roman" w:cs="Times New Roman"/>
          </w:rPr>
          <w:t>(trecho levado mais para baixo, já que você ainda não disse de que trata esse trabalho)</w:t>
        </w:r>
      </w:ins>
      <w:proofErr w:type="gramStart"/>
    </w:p>
    <w:p w:rsidR="003C1CC0" w:rsidRDefault="00003808">
      <w:pPr>
        <w:widowControl/>
        <w:spacing w:line="360" w:lineRule="auto"/>
        <w:ind w:firstLine="1134"/>
        <w:jc w:val="both"/>
        <w:rPr>
          <w:rFonts w:ascii="Times New Roman" w:eastAsia="Times New Roman" w:hAnsi="Times New Roman" w:cs="Times New Roman"/>
        </w:rPr>
      </w:pPr>
      <w:proofErr w:type="gramEnd"/>
      <w:r>
        <w:rPr>
          <w:rFonts w:ascii="Times New Roman" w:eastAsia="Times New Roman" w:hAnsi="Times New Roman" w:cs="Times New Roman"/>
        </w:rPr>
        <w:t xml:space="preserve">Partindo do potencial mostrado, este projeto consiste na avaliação de algoritmos de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Learning que </w:t>
      </w:r>
      <w:ins w:id="377" w:author="Tânia Pinheiro" w:date="2017-05-02T11:40:00Z">
        <w:r w:rsidR="00FA38B3">
          <w:rPr>
            <w:rFonts w:ascii="Times New Roman" w:eastAsia="Times New Roman" w:hAnsi="Times New Roman" w:cs="Times New Roman"/>
          </w:rPr>
          <w:t xml:space="preserve">possam </w:t>
        </w:r>
      </w:ins>
      <w:del w:id="378" w:author="Tânia Pinheiro" w:date="2017-05-02T11:40:00Z">
        <w:r w:rsidDel="00FA38B3">
          <w:rPr>
            <w:rFonts w:ascii="Times New Roman" w:eastAsia="Times New Roman" w:hAnsi="Times New Roman" w:cs="Times New Roman"/>
          </w:rPr>
          <w:delText>po</w:delText>
        </w:r>
        <w:r w:rsidDel="00FA38B3">
          <w:rPr>
            <w:rFonts w:ascii="Times New Roman" w:eastAsia="Times New Roman" w:hAnsi="Times New Roman" w:cs="Times New Roman"/>
          </w:rPr>
          <w:delText>dem</w:delText>
        </w:r>
      </w:del>
      <w:r>
        <w:rPr>
          <w:rFonts w:ascii="Times New Roman" w:eastAsia="Times New Roman" w:hAnsi="Times New Roman" w:cs="Times New Roman"/>
        </w:rPr>
        <w:t xml:space="preserve"> mostr</w:t>
      </w:r>
      <w:r>
        <w:rPr>
          <w:rFonts w:ascii="Times New Roman" w:eastAsia="Times New Roman" w:hAnsi="Times New Roman" w:cs="Times New Roman"/>
        </w:rPr>
        <w:t xml:space="preserve">ar melhores predições sobre bicicletas </w:t>
      </w:r>
      <w:proofErr w:type="gramStart"/>
      <w:r>
        <w:rPr>
          <w:rFonts w:ascii="Times New Roman" w:eastAsia="Times New Roman" w:hAnsi="Times New Roman" w:cs="Times New Roman"/>
        </w:rPr>
        <w:t>livres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lastRenderedPageBreak/>
        <w:t>no</w:t>
      </w:r>
      <w:proofErr w:type="gramEnd"/>
      <w:r>
        <w:rPr>
          <w:rFonts w:ascii="Times New Roman" w:eastAsia="Times New Roman" w:hAnsi="Times New Roman" w:cs="Times New Roman"/>
        </w:rPr>
        <w:t xml:space="preserve"> projeto </w:t>
      </w:r>
      <w:del w:id="379" w:author="Tânia Pinheiro" w:date="2017-05-02T11:39:00Z">
        <w:r w:rsidDel="00FA38B3">
          <w:rPr>
            <w:rFonts w:ascii="Times New Roman" w:eastAsia="Times New Roman" w:hAnsi="Times New Roman" w:cs="Times New Roman"/>
          </w:rPr>
          <w:delText>b</w:delText>
        </w:r>
      </w:del>
      <w:proofErr w:type="spellStart"/>
      <w:ins w:id="380" w:author="Tânia Pinheiro" w:date="2017-05-02T11:39:00Z">
        <w:r w:rsidR="00FA38B3">
          <w:rPr>
            <w:rFonts w:ascii="Times New Roman" w:eastAsia="Times New Roman" w:hAnsi="Times New Roman" w:cs="Times New Roman"/>
          </w:rPr>
          <w:t>B</w:t>
        </w:r>
      </w:ins>
      <w:r>
        <w:rPr>
          <w:rFonts w:ascii="Times New Roman" w:eastAsia="Times New Roman" w:hAnsi="Times New Roman" w:cs="Times New Roman"/>
        </w:rPr>
        <w:t>icicletar</w:t>
      </w:r>
      <w:proofErr w:type="spellEnd"/>
      <w:r>
        <w:rPr>
          <w:rFonts w:ascii="Times New Roman" w:eastAsia="Times New Roman" w:hAnsi="Times New Roman" w:cs="Times New Roman"/>
        </w:rPr>
        <w:t xml:space="preserve"> em </w:t>
      </w:r>
      <w:proofErr w:type="spellStart"/>
      <w:r>
        <w:rPr>
          <w:rFonts w:ascii="Times New Roman" w:eastAsia="Times New Roman" w:hAnsi="Times New Roman" w:cs="Times New Roman"/>
        </w:rPr>
        <w:t>Fortaleza-CE</w:t>
      </w:r>
      <w:proofErr w:type="spellEnd"/>
      <w:ins w:id="381" w:author="Tânia Pinheiro" w:date="2017-05-02T11:39:00Z">
        <w:r w:rsidR="00FA38B3">
          <w:rPr>
            <w:rFonts w:ascii="Times New Roman" w:eastAsia="Times New Roman" w:hAnsi="Times New Roman" w:cs="Times New Roman"/>
          </w:rPr>
          <w:t>,</w:t>
        </w:r>
      </w:ins>
      <w:r>
        <w:rPr>
          <w:rFonts w:ascii="Times New Roman" w:eastAsia="Times New Roman" w:hAnsi="Times New Roman" w:cs="Times New Roman"/>
        </w:rPr>
        <w:t xml:space="preserve"> sobre determinadas estações </w:t>
      </w:r>
      <w:ins w:id="382" w:author="Tânia Pinheiro" w:date="2017-05-02T11:39:00Z">
        <w:r w:rsidR="00FA38B3">
          <w:rPr>
            <w:rFonts w:ascii="Times New Roman" w:eastAsia="Times New Roman" w:hAnsi="Times New Roman" w:cs="Times New Roman"/>
          </w:rPr>
          <w:t>de bicicletas</w:t>
        </w:r>
      </w:ins>
      <w:del w:id="383" w:author="Tânia Pinheiro" w:date="2017-05-02T11:40:00Z">
        <w:r w:rsidDel="00FA38B3">
          <w:rPr>
            <w:rFonts w:ascii="Times New Roman" w:eastAsia="Times New Roman" w:hAnsi="Times New Roman" w:cs="Times New Roman"/>
          </w:rPr>
          <w:delText>(</w:delText>
        </w:r>
        <w:commentRangeStart w:id="384"/>
        <w:r w:rsidDel="00FA38B3">
          <w:rPr>
            <w:rFonts w:ascii="Times New Roman" w:eastAsia="Times New Roman" w:hAnsi="Times New Roman" w:cs="Times New Roman"/>
          </w:rPr>
          <w:delText>pontos</w:delText>
        </w:r>
      </w:del>
      <w:commentRangeEnd w:id="384"/>
      <w:r w:rsidR="00FA38B3">
        <w:rPr>
          <w:rStyle w:val="Refdecomentrio"/>
          <w:rFonts w:cs="Mangal"/>
        </w:rPr>
        <w:commentReference w:id="384"/>
      </w:r>
      <w:del w:id="385" w:author="Tânia Pinheiro" w:date="2017-05-02T11:40:00Z">
        <w:r w:rsidDel="00FA38B3">
          <w:rPr>
            <w:rFonts w:ascii="Times New Roman" w:eastAsia="Times New Roman" w:hAnsi="Times New Roman" w:cs="Times New Roman"/>
          </w:rPr>
          <w:delText xml:space="preserve"> de locação de bicicletas)</w:delText>
        </w:r>
      </w:del>
      <w:r>
        <w:rPr>
          <w:rFonts w:ascii="Times New Roman" w:eastAsia="Times New Roman" w:hAnsi="Times New Roman" w:cs="Times New Roman"/>
        </w:rPr>
        <w:t xml:space="preserve">, dias e horários, a fim de proporcionar uma melhor programação para os usuários do programa, otimizando assim </w:t>
      </w:r>
      <w:r>
        <w:rPr>
          <w:rFonts w:ascii="Times New Roman" w:eastAsia="Times New Roman" w:hAnsi="Times New Roman" w:cs="Times New Roman"/>
        </w:rPr>
        <w:t>o tempo dos mesmos.</w:t>
      </w:r>
    </w:p>
    <w:p w:rsidR="003C1CC0" w:rsidRDefault="00003808">
      <w:pPr>
        <w:widowControl/>
        <w:spacing w:line="360" w:lineRule="auto"/>
        <w:ind w:firstLine="1134"/>
        <w:jc w:val="both"/>
        <w:rPr>
          <w:rFonts w:ascii="Times New Roman" w:eastAsia="Times New Roman" w:hAnsi="Times New Roman" w:cs="Times New Roman"/>
        </w:rPr>
      </w:pPr>
      <w:commentRangeStart w:id="386"/>
      <w:r>
        <w:rPr>
          <w:rFonts w:ascii="Times New Roman" w:eastAsia="Times New Roman" w:hAnsi="Times New Roman" w:cs="Times New Roman"/>
        </w:rPr>
        <w:t xml:space="preserve">Este trabalho tem como objetivo geral aplicar técnicas de </w:t>
      </w:r>
      <w:proofErr w:type="spellStart"/>
      <w:r>
        <w:rPr>
          <w:rFonts w:ascii="Times New Roman" w:eastAsia="Times New Roman" w:hAnsi="Times New Roman" w:cs="Times New Roman"/>
        </w:rPr>
        <w:t>Machine</w:t>
      </w:r>
      <w:proofErr w:type="spellEnd"/>
      <w:r>
        <w:rPr>
          <w:rFonts w:ascii="Times New Roman" w:eastAsia="Times New Roman" w:hAnsi="Times New Roman" w:cs="Times New Roman"/>
        </w:rPr>
        <w:t xml:space="preserve"> Learning sobre predições de bicicletas para avaliação de algoritmos que podem mostrar melhores resultados, com os seguintes objetivos específicos: definir como serão cole</w:t>
      </w:r>
      <w:r>
        <w:rPr>
          <w:rFonts w:ascii="Times New Roman" w:eastAsia="Times New Roman" w:hAnsi="Times New Roman" w:cs="Times New Roman"/>
        </w:rPr>
        <w:t xml:space="preserve">tados os dados do programa </w:t>
      </w:r>
      <w:proofErr w:type="spellStart"/>
      <w:r>
        <w:rPr>
          <w:rFonts w:ascii="Times New Roman" w:eastAsia="Times New Roman" w:hAnsi="Times New Roman" w:cs="Times New Roman"/>
        </w:rPr>
        <w:t>bicicletar</w:t>
      </w:r>
      <w:proofErr w:type="spellEnd"/>
      <w:r>
        <w:rPr>
          <w:rFonts w:ascii="Times New Roman" w:eastAsia="Times New Roman" w:hAnsi="Times New Roman" w:cs="Times New Roman"/>
        </w:rPr>
        <w:t xml:space="preserve">, quais algoritmos serão utilizados para comparação, selecionar as métricas para avaliação e apresentar os resultados </w:t>
      </w:r>
      <w:proofErr w:type="gramStart"/>
      <w:r>
        <w:rPr>
          <w:rFonts w:ascii="Times New Roman" w:eastAsia="Times New Roman" w:hAnsi="Times New Roman" w:cs="Times New Roman"/>
        </w:rPr>
        <w:t>obtidos.</w:t>
      </w:r>
      <w:commentRangeEnd w:id="386"/>
      <w:proofErr w:type="gramEnd"/>
      <w:r w:rsidR="00FA38B3">
        <w:rPr>
          <w:rStyle w:val="Refdecomentrio"/>
          <w:rFonts w:cs="Mangal"/>
        </w:rPr>
        <w:commentReference w:id="386"/>
      </w:r>
    </w:p>
    <w:p w:rsidR="00FA38B3" w:rsidRDefault="00FA38B3" w:rsidP="00FA38B3">
      <w:pPr>
        <w:widowControl/>
        <w:spacing w:line="360" w:lineRule="auto"/>
        <w:ind w:firstLine="1134"/>
        <w:jc w:val="both"/>
        <w:rPr>
          <w:ins w:id="387" w:author="Tânia Pinheiro" w:date="2017-05-02T11:43:00Z"/>
          <w:rFonts w:ascii="Times New Roman" w:eastAsia="Times New Roman" w:hAnsi="Times New Roman" w:cs="Times New Roman"/>
        </w:rPr>
      </w:pPr>
      <w:ins w:id="388" w:author="Tânia Pinheiro" w:date="2017-05-02T11:43:00Z">
        <w:r>
          <w:rPr>
            <w:rFonts w:ascii="Times New Roman" w:eastAsia="Times New Roman" w:hAnsi="Times New Roman" w:cs="Times New Roman"/>
          </w:rPr>
          <w:t xml:space="preserve">Para este trabalho, foi escolhido </w:t>
        </w:r>
        <w:proofErr w:type="spellStart"/>
        <w:r>
          <w:rPr>
            <w:rFonts w:ascii="Times New Roman" w:eastAsia="Times New Roman" w:hAnsi="Times New Roman" w:cs="Times New Roman"/>
          </w:rPr>
          <w:t>Machine</w:t>
        </w:r>
        <w:proofErr w:type="spellEnd"/>
        <w:r>
          <w:rPr>
            <w:rFonts w:ascii="Times New Roman" w:eastAsia="Times New Roman" w:hAnsi="Times New Roman" w:cs="Times New Roman"/>
          </w:rPr>
          <w:t xml:space="preserve"> Learning como instrumento, pois mostra um potencial para aquisição de informações futuras com base em dados iniciais sem que haja uma programação explícita de um algoritmo, </w:t>
        </w:r>
        <w:proofErr w:type="gramStart"/>
        <w:r>
          <w:rPr>
            <w:rFonts w:ascii="Times New Roman" w:eastAsia="Times New Roman" w:hAnsi="Times New Roman" w:cs="Times New Roman"/>
          </w:rPr>
          <w:t>otimizando</w:t>
        </w:r>
        <w:proofErr w:type="gramEnd"/>
        <w:r>
          <w:rPr>
            <w:rFonts w:ascii="Times New Roman" w:eastAsia="Times New Roman" w:hAnsi="Times New Roman" w:cs="Times New Roman"/>
          </w:rPr>
          <w:t xml:space="preserve"> e auxiliando assim tomadas de decisões.</w:t>
        </w:r>
      </w:ins>
    </w:p>
    <w:p w:rsidR="003C1CC0" w:rsidRDefault="00003808">
      <w:pPr>
        <w:widowControl/>
        <w:spacing w:line="360" w:lineRule="auto"/>
        <w:ind w:firstLine="1134"/>
        <w:jc w:val="both"/>
        <w:rPr>
          <w:rFonts w:ascii="Times New Roman" w:eastAsia="Times New Roman" w:hAnsi="Times New Roman" w:cs="Times New Roman"/>
        </w:rPr>
      </w:pPr>
      <w:commentRangeStart w:id="389"/>
      <w:r>
        <w:rPr>
          <w:rFonts w:ascii="Times New Roman" w:eastAsia="Times New Roman" w:hAnsi="Times New Roman" w:cs="Times New Roman"/>
        </w:rPr>
        <w:t xml:space="preserve">Além da introdução, as seções que compõem este trabalho são apresentadas a seguir: na seção </w:t>
      </w:r>
      <w:r>
        <w:rPr>
          <w:rFonts w:ascii="Times New Roman" w:eastAsia="Times New Roman" w:hAnsi="Times New Roman" w:cs="Times New Roman"/>
        </w:rPr>
        <w:t xml:space="preserve">2, são citados os trabalhos relacionados; a seção 3 apresenta a fundamentação teórica deste trabalho; na seção 4, são apresentados os procedimentos metodológicos que descrevem os passos para se alcançar a solução, e posteriormente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seção 5 demonstra os re</w:t>
      </w:r>
      <w:r>
        <w:rPr>
          <w:rFonts w:ascii="Times New Roman" w:eastAsia="Times New Roman" w:hAnsi="Times New Roman" w:cs="Times New Roman"/>
        </w:rPr>
        <w:t>sultados deste trabalho, em seguida na seção 6 demonstra a discussão, por conseguinte a seção 7 apresenta as considerações finais</w:t>
      </w:r>
      <w:commentRangeEnd w:id="389"/>
      <w:r w:rsidR="00FA38B3">
        <w:rPr>
          <w:rStyle w:val="Refdecomentrio"/>
          <w:rFonts w:cs="Mangal"/>
        </w:rPr>
        <w:commentReference w:id="389"/>
      </w:r>
      <w:r>
        <w:rPr>
          <w:rFonts w:ascii="Times New Roman" w:eastAsia="Times New Roman" w:hAnsi="Times New Roman" w:cs="Times New Roman"/>
        </w:rPr>
        <w:t>.</w:t>
      </w:r>
    </w:p>
    <w:p w:rsidR="003C1CC0" w:rsidRDefault="003C1CC0">
      <w:pPr>
        <w:widowControl/>
        <w:spacing w:line="360" w:lineRule="auto"/>
        <w:ind w:firstLine="1134"/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widowControl/>
        <w:spacing w:line="360" w:lineRule="auto"/>
        <w:ind w:firstLine="1134"/>
        <w:jc w:val="both"/>
        <w:rPr>
          <w:rFonts w:ascii="Times New Roman" w:eastAsia="Times New Roman" w:hAnsi="Times New Roman" w:cs="Times New Roman"/>
        </w:rPr>
      </w:pPr>
    </w:p>
    <w:p w:rsidR="003C1CC0" w:rsidRDefault="00003808">
      <w:r>
        <w:br w:type="page"/>
      </w:r>
    </w:p>
    <w:p w:rsidR="003C1CC0" w:rsidRDefault="00003808">
      <w:pPr>
        <w:widowControl/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lastRenderedPageBreak/>
        <w:t>2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TRABALHOS RELACIONADOS</w:t>
      </w:r>
    </w:p>
    <w:p w:rsidR="003C1CC0" w:rsidRDefault="003C1CC0">
      <w:pPr>
        <w:widowControl/>
        <w:spacing w:line="360" w:lineRule="auto"/>
        <w:ind w:firstLine="1134"/>
        <w:jc w:val="both"/>
        <w:rPr>
          <w:rFonts w:ascii="Times New Roman" w:eastAsia="Times New Roman" w:hAnsi="Times New Roman" w:cs="Times New Roman"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003808">
      <w:pPr>
        <w:widowControl/>
        <w:spacing w:line="360" w:lineRule="auto"/>
        <w:jc w:val="both"/>
      </w:pPr>
      <w:proofErr w:type="gramStart"/>
      <w:r>
        <w:rPr>
          <w:rFonts w:ascii="Times New Roman" w:eastAsia="Times New Roman" w:hAnsi="Times New Roman" w:cs="Times New Roman"/>
          <w:b/>
        </w:rPr>
        <w:lastRenderedPageBreak/>
        <w:t>3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FUNDAMENTAÇÃO TEÓRICA</w:t>
      </w:r>
    </w:p>
    <w:p w:rsidR="003C1CC0" w:rsidRDefault="00003808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3C1CC0" w:rsidRDefault="00003808">
      <w:pPr>
        <w:widowControl/>
        <w:spacing w:line="360" w:lineRule="auto"/>
        <w:jc w:val="both"/>
      </w:pPr>
      <w:proofErr w:type="gramStart"/>
      <w:r>
        <w:rPr>
          <w:rFonts w:ascii="Times New Roman" w:eastAsia="Times New Roman" w:hAnsi="Times New Roman" w:cs="Times New Roman"/>
          <w:b/>
        </w:rPr>
        <w:lastRenderedPageBreak/>
        <w:t>4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PROCEDIMENTOS METODOLÓGICOS</w:t>
      </w: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C1CC0" w:rsidRDefault="00003808">
      <w:r>
        <w:br w:type="page"/>
      </w:r>
    </w:p>
    <w:p w:rsidR="003C1CC0" w:rsidRDefault="00003808">
      <w:pPr>
        <w:widowControl/>
        <w:spacing w:line="360" w:lineRule="auto"/>
        <w:jc w:val="both"/>
      </w:pPr>
      <w:bookmarkStart w:id="390" w:name="_yqxigj5rf719"/>
      <w:bookmarkEnd w:id="390"/>
      <w:proofErr w:type="gramStart"/>
      <w:r>
        <w:rPr>
          <w:rFonts w:ascii="Times New Roman" w:eastAsia="Times New Roman" w:hAnsi="Times New Roman" w:cs="Times New Roman"/>
          <w:b/>
        </w:rPr>
        <w:lastRenderedPageBreak/>
        <w:t>5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RESULTADOS</w:t>
      </w:r>
    </w:p>
    <w:p w:rsidR="003C1CC0" w:rsidRDefault="00003808">
      <w:r>
        <w:br w:type="page"/>
      </w:r>
    </w:p>
    <w:p w:rsidR="003C1CC0" w:rsidRDefault="00003808">
      <w:pPr>
        <w:widowControl/>
        <w:spacing w:line="360" w:lineRule="auto"/>
        <w:jc w:val="both"/>
      </w:pPr>
      <w:bookmarkStart w:id="391" w:name="_iaipzhou8qo6"/>
      <w:bookmarkEnd w:id="391"/>
      <w:proofErr w:type="gramStart"/>
      <w:r>
        <w:rPr>
          <w:rFonts w:ascii="Times New Roman" w:eastAsia="Times New Roman" w:hAnsi="Times New Roman" w:cs="Times New Roman"/>
          <w:b/>
        </w:rPr>
        <w:lastRenderedPageBreak/>
        <w:t>6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DISCUSSÃO</w:t>
      </w:r>
    </w:p>
    <w:p w:rsidR="003C1CC0" w:rsidRDefault="00003808">
      <w:bookmarkStart w:id="392" w:name="_GoBack"/>
      <w:bookmarkEnd w:id="392"/>
      <w:r>
        <w:br w:type="page"/>
      </w:r>
    </w:p>
    <w:p w:rsidR="003C1CC0" w:rsidRDefault="00003808">
      <w:proofErr w:type="gramStart"/>
      <w:r>
        <w:rPr>
          <w:rFonts w:ascii="Times New Roman" w:eastAsia="Times New Roman" w:hAnsi="Times New Roman" w:cs="Times New Roman"/>
          <w:b/>
        </w:rPr>
        <w:lastRenderedPageBreak/>
        <w:t>7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CONSIDERAÇÕES FINAIS</w:t>
      </w:r>
      <w:r>
        <w:br w:type="page"/>
      </w:r>
    </w:p>
    <w:p w:rsidR="003C1CC0" w:rsidRDefault="00003808">
      <w:pPr>
        <w:widowControl/>
        <w:spacing w:line="360" w:lineRule="auto"/>
        <w:jc w:val="both"/>
      </w:pPr>
      <w:bookmarkStart w:id="393" w:name="_ofmf4dxt2t0q"/>
      <w:bookmarkEnd w:id="393"/>
      <w:r>
        <w:rPr>
          <w:rFonts w:ascii="Times New Roman" w:eastAsia="Times New Roman" w:hAnsi="Times New Roman" w:cs="Times New Roman"/>
          <w:b/>
        </w:rPr>
        <w:lastRenderedPageBreak/>
        <w:t>REFERÊNCIAS</w:t>
      </w:r>
    </w:p>
    <w:p w:rsidR="003C1CC0" w:rsidRDefault="003C1CC0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bookmarkStart w:id="394" w:name="_gjdgxs"/>
      <w:bookmarkEnd w:id="394"/>
    </w:p>
    <w:p w:rsidR="003C1CC0" w:rsidRDefault="00003808">
      <w:pPr>
        <w:widowControl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SHWARTZ-SHALEV, </w:t>
      </w:r>
      <w:proofErr w:type="spellStart"/>
      <w:r>
        <w:rPr>
          <w:rFonts w:ascii="Times New Roman" w:eastAsia="Times New Roman" w:hAnsi="Times New Roman" w:cs="Times New Roman"/>
        </w:rPr>
        <w:t>Shai</w:t>
      </w:r>
      <w:proofErr w:type="spellEnd"/>
      <w:r>
        <w:rPr>
          <w:rFonts w:ascii="Times New Roman" w:eastAsia="Times New Roman" w:hAnsi="Times New Roman" w:cs="Times New Roman"/>
        </w:rPr>
        <w:t>; BEN-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DAVID,</w:t>
      </w:r>
      <w:proofErr w:type="gramEnd"/>
      <w:r>
        <w:rPr>
          <w:rFonts w:ascii="Times New Roman" w:eastAsia="Times New Roman" w:hAnsi="Times New Roman" w:cs="Times New Roman"/>
        </w:rPr>
        <w:t>Shai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 w:rsidRPr="00ED3E9E">
        <w:rPr>
          <w:rFonts w:ascii="Times New Roman" w:eastAsia="Times New Roman" w:hAnsi="Times New Roman" w:cs="Times New Roman"/>
          <w:b/>
          <w:lang w:val="en-US"/>
        </w:rPr>
        <w:t>Understanding Machine Learning:</w:t>
      </w:r>
      <w:r w:rsidRPr="00ED3E9E">
        <w:rPr>
          <w:rFonts w:ascii="Times New Roman" w:eastAsia="Times New Roman" w:hAnsi="Times New Roman" w:cs="Times New Roman"/>
          <w:lang w:val="en-US"/>
        </w:rPr>
        <w:t xml:space="preserve"> From Theory To Algorithms. </w:t>
      </w:r>
      <w:r>
        <w:rPr>
          <w:rFonts w:ascii="Times New Roman" w:eastAsia="Times New Roman" w:hAnsi="Times New Roman" w:cs="Times New Roman"/>
        </w:rPr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Avenue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Americas</w:t>
      </w:r>
      <w:proofErr w:type="spellEnd"/>
      <w:r>
        <w:rPr>
          <w:rFonts w:ascii="Times New Roman" w:eastAsia="Times New Roman" w:hAnsi="Times New Roman" w:cs="Times New Roman"/>
        </w:rPr>
        <w:t>, New York, NY.</w:t>
      </w:r>
    </w:p>
    <w:p w:rsidR="003C1CC0" w:rsidRDefault="00003808">
      <w:r>
        <w:br w:type="page"/>
      </w:r>
    </w:p>
    <w:p w:rsidR="003C1CC0" w:rsidRDefault="00003808">
      <w:pPr>
        <w:widowControl/>
        <w:spacing w:line="360" w:lineRule="auto"/>
        <w:jc w:val="both"/>
      </w:pPr>
      <w:r>
        <w:rPr>
          <w:rFonts w:ascii="Times New Roman" w:eastAsia="Times New Roman" w:hAnsi="Times New Roman" w:cs="Times New Roman"/>
          <w:b/>
        </w:rPr>
        <w:lastRenderedPageBreak/>
        <w:t>APÊNDICES</w:t>
      </w:r>
    </w:p>
    <w:p w:rsidR="003C1CC0" w:rsidRDefault="00003808">
      <w:r>
        <w:br w:type="page"/>
      </w:r>
    </w:p>
    <w:p w:rsidR="003C1CC0" w:rsidRDefault="00003808">
      <w:pPr>
        <w:widowControl/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ANEXOS</w:t>
      </w:r>
    </w:p>
    <w:p w:rsidR="003C1CC0" w:rsidRDefault="003C1CC0">
      <w:pPr>
        <w:widowControl/>
        <w:spacing w:line="288" w:lineRule="auto"/>
        <w:jc w:val="both"/>
      </w:pPr>
    </w:p>
    <w:p w:rsidR="003C1CC0" w:rsidRDefault="003C1CC0">
      <w:pPr>
        <w:pStyle w:val="LO-normal"/>
        <w:sectPr w:rsidR="003C1CC0">
          <w:type w:val="continuous"/>
          <w:pgSz w:w="11906" w:h="16838"/>
          <w:pgMar w:top="1701" w:right="1134" w:bottom="1134" w:left="1701" w:header="0" w:footer="0" w:gutter="0"/>
          <w:cols w:space="720"/>
          <w:formProt w:val="0"/>
          <w:docGrid w:linePitch="240" w:charSpace="-6145"/>
        </w:sectPr>
      </w:pPr>
    </w:p>
    <w:p w:rsidR="00003808" w:rsidRDefault="00003808"/>
    <w:sectPr w:rsidR="00003808">
      <w:type w:val="continuous"/>
      <w:pgSz w:w="11906" w:h="16838"/>
      <w:pgMar w:top="1701" w:right="1134" w:bottom="1134" w:left="1701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2" w:author="Tânia Pinheiro" w:date="2017-05-02T11:47:00Z" w:initials="TP">
    <w:p w:rsidR="00FA38B3" w:rsidRDefault="00FA38B3">
      <w:pPr>
        <w:pStyle w:val="Textodecomentrio"/>
      </w:pPr>
      <w:r>
        <w:rPr>
          <w:rStyle w:val="Refdecomentrio"/>
        </w:rPr>
        <w:annotationRef/>
      </w:r>
      <w:r>
        <w:t>Se você</w:t>
      </w:r>
      <w:proofErr w:type="gramStart"/>
      <w:r>
        <w:t xml:space="preserve">  </w:t>
      </w:r>
      <w:proofErr w:type="gramEnd"/>
      <w:r>
        <w:t>não for implementar, mas “apenas” escolher algoritmos, convém incluir aqui a palavra algoritmo. (coloco entre aspas porque já é um bom trabalho que se justifica).</w:t>
      </w:r>
    </w:p>
  </w:comment>
  <w:comment w:id="336" w:author="Tânia Pinheiro" w:date="2017-05-02T11:47:00Z" w:initials="TP">
    <w:p w:rsidR="005A3C90" w:rsidRDefault="005A3C90">
      <w:pPr>
        <w:pStyle w:val="Textodecomentrio"/>
      </w:pPr>
      <w:proofErr w:type="gramStart"/>
      <w:r>
        <w:t>Me parece</w:t>
      </w:r>
      <w:proofErr w:type="gramEnd"/>
      <w:r>
        <w:t xml:space="preserve"> d</w:t>
      </w:r>
      <w:r>
        <w:rPr>
          <w:rStyle w:val="Refdecomentrio"/>
        </w:rPr>
        <w:annotationRef/>
      </w:r>
      <w:r>
        <w:t>esnecessário, já que já diz “como meio de transporte”.</w:t>
      </w:r>
    </w:p>
  </w:comment>
  <w:comment w:id="353" w:author="Tânia Pinheiro" w:date="2017-05-02T11:47:00Z" w:initials="TP">
    <w:p w:rsidR="005A3C90" w:rsidRDefault="005A3C90">
      <w:pPr>
        <w:pStyle w:val="Textodecomentrio"/>
      </w:pPr>
      <w:r>
        <w:rPr>
          <w:rStyle w:val="Refdecomentrio"/>
        </w:rPr>
        <w:annotationRef/>
      </w:r>
      <w:r>
        <w:t>Estação de que? Precisa explicar antes.</w:t>
      </w:r>
    </w:p>
  </w:comment>
  <w:comment w:id="359" w:author="Tânia Pinheiro" w:date="2017-05-02T11:47:00Z" w:initials="TP">
    <w:p w:rsidR="005A3C90" w:rsidRDefault="005A3C90">
      <w:pPr>
        <w:pStyle w:val="Textodecomentrio"/>
      </w:pPr>
      <w:r>
        <w:rPr>
          <w:rStyle w:val="Refdecomentrio"/>
        </w:rPr>
        <w:annotationRef/>
      </w:r>
      <w:r>
        <w:t xml:space="preserve">? </w:t>
      </w:r>
      <w:proofErr w:type="gramStart"/>
      <w:r>
        <w:t>outra</w:t>
      </w:r>
      <w:proofErr w:type="gramEnd"/>
      <w:r>
        <w:t xml:space="preserve"> forma? </w:t>
      </w:r>
    </w:p>
  </w:comment>
  <w:comment w:id="363" w:author="Tânia Pinheiro" w:date="2017-05-02T11:47:00Z" w:initials="TP">
    <w:p w:rsidR="005A3C90" w:rsidRDefault="005A3C90">
      <w:pPr>
        <w:pStyle w:val="Textodecomentrio"/>
      </w:pPr>
      <w:r>
        <w:rPr>
          <w:rStyle w:val="Refdecomentrio"/>
        </w:rPr>
        <w:annotationRef/>
      </w:r>
      <w:r>
        <w:t>Como você está falando de locomoção, minha primeira interpretação para a palavra “caminho” foi algum caminho para andar de bicicleta.</w:t>
      </w:r>
    </w:p>
    <w:p w:rsidR="005A3C90" w:rsidRDefault="005A3C90">
      <w:pPr>
        <w:pStyle w:val="Textodecomentrio"/>
      </w:pPr>
      <w:r>
        <w:sym w:font="Wingdings" w:char="F04A"/>
      </w:r>
      <w:r>
        <w:t xml:space="preserve"> </w:t>
      </w:r>
    </w:p>
  </w:comment>
  <w:comment w:id="365" w:author="Tânia Pinheiro" w:date="2017-05-02T11:47:00Z" w:initials="TP">
    <w:p w:rsidR="005A3C90" w:rsidRDefault="005A3C90">
      <w:pPr>
        <w:pStyle w:val="Textodecomentrio"/>
      </w:pPr>
      <w:r>
        <w:rPr>
          <w:rStyle w:val="Refdecomentrio"/>
        </w:rPr>
        <w:annotationRef/>
      </w:r>
      <w:r>
        <w:t>Acontecimentos? Como assim?</w:t>
      </w:r>
    </w:p>
  </w:comment>
  <w:comment w:id="371" w:author="Tânia Pinheiro" w:date="2017-05-02T11:47:00Z" w:initials="TP">
    <w:p w:rsidR="00FA38B3" w:rsidRDefault="00FA38B3">
      <w:pPr>
        <w:pStyle w:val="Textodecomentrio"/>
      </w:pPr>
      <w:r>
        <w:rPr>
          <w:rStyle w:val="Refdecomentrio"/>
        </w:rPr>
        <w:annotationRef/>
      </w:r>
      <w:r>
        <w:t>Será que a palavra “como” já não é suficiente para indicar que você vai listar exemplos?</w:t>
      </w:r>
    </w:p>
  </w:comment>
  <w:comment w:id="375" w:author="Tânia Pinheiro" w:date="2017-05-02T11:47:00Z" w:initials="TP">
    <w:p w:rsidR="00FA38B3" w:rsidRDefault="00FA38B3">
      <w:pPr>
        <w:pStyle w:val="Textodecomentrio"/>
      </w:pPr>
      <w:r>
        <w:rPr>
          <w:rStyle w:val="Refdecomentrio"/>
        </w:rPr>
        <w:annotationRef/>
      </w:r>
      <w:r>
        <w:t>Qual é “este trabalho”. O que você irá fazer?</w:t>
      </w:r>
    </w:p>
  </w:comment>
  <w:comment w:id="384" w:author="Tânia Pinheiro" w:date="2017-05-02T11:47:00Z" w:initials="TP">
    <w:p w:rsidR="00FA38B3" w:rsidRDefault="00FA38B3">
      <w:pPr>
        <w:pStyle w:val="Textodecomentrio"/>
      </w:pPr>
      <w:r>
        <w:rPr>
          <w:rStyle w:val="Refdecomentrio"/>
        </w:rPr>
        <w:annotationRef/>
      </w:r>
      <w:r>
        <w:t>Como vai explicar antes, aqui dispensa a explicação.</w:t>
      </w:r>
    </w:p>
  </w:comment>
  <w:comment w:id="386" w:author="Tânia Pinheiro" w:date="2017-05-02T11:47:00Z" w:initials="TP">
    <w:p w:rsidR="00FA38B3" w:rsidRDefault="00FA38B3">
      <w:pPr>
        <w:pStyle w:val="Textodecomentrio"/>
      </w:pPr>
      <w:r>
        <w:rPr>
          <w:rStyle w:val="Refdecomentrio"/>
        </w:rPr>
        <w:annotationRef/>
      </w:r>
      <w:r>
        <w:t>Em nosso campus, o template de Projeto destaca o objetivo em uma seção à parte.</w:t>
      </w:r>
    </w:p>
    <w:p w:rsidR="00FA38B3" w:rsidRDefault="00FA38B3">
      <w:pPr>
        <w:pStyle w:val="Textodecomentrio"/>
      </w:pPr>
      <w:r>
        <w:t>Então, este parágrafo irá para a nova seção. Na monografia volta para cá!</w:t>
      </w:r>
    </w:p>
    <w:p w:rsidR="00FA38B3" w:rsidRDefault="00FA38B3">
      <w:pPr>
        <w:pStyle w:val="Textodecomentrio"/>
      </w:pPr>
      <w:r>
        <w:t>(por que é diferente? Apenas para agilizar as avaliações pelas bancas, e a autoavaliação pelo estudante</w:t>
      </w:r>
      <w:proofErr w:type="gramStart"/>
      <w:r>
        <w:t>)</w:t>
      </w:r>
      <w:proofErr w:type="gramEnd"/>
    </w:p>
  </w:comment>
  <w:comment w:id="389" w:author="Tânia Pinheiro" w:date="2017-05-02T11:47:00Z" w:initials="TP">
    <w:p w:rsidR="00FA38B3" w:rsidRDefault="00FA38B3">
      <w:pPr>
        <w:pStyle w:val="Textodecomentrio"/>
      </w:pPr>
      <w:r>
        <w:rPr>
          <w:rStyle w:val="Refdecomentrio"/>
        </w:rPr>
        <w:annotationRef/>
      </w:r>
      <w:r>
        <w:t>Verificar, após mudar para o template de projeto de pesquisa que usamos.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808" w:rsidRDefault="00003808">
      <w:r>
        <w:separator/>
      </w:r>
    </w:p>
  </w:endnote>
  <w:endnote w:type="continuationSeparator" w:id="0">
    <w:p w:rsidR="00003808" w:rsidRDefault="00003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808" w:rsidRDefault="00003808">
      <w:r>
        <w:separator/>
      </w:r>
    </w:p>
  </w:footnote>
  <w:footnote w:type="continuationSeparator" w:id="0">
    <w:p w:rsidR="00003808" w:rsidRDefault="000038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C0" w:rsidRDefault="003C1CC0">
    <w:pPr>
      <w:tabs>
        <w:tab w:val="center" w:pos="4535"/>
        <w:tab w:val="right" w:pos="9071"/>
      </w:tabs>
      <w:spacing w:before="72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CC0" w:rsidRDefault="003C1CC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1CC0"/>
    <w:rsid w:val="00003808"/>
    <w:rsid w:val="003C1CC0"/>
    <w:rsid w:val="005A3C90"/>
    <w:rsid w:val="00B00699"/>
    <w:rsid w:val="00ED3E9E"/>
    <w:rsid w:val="00FA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widowControl w:val="0"/>
    </w:p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LO-normal"/>
    <w:next w:val="Corpodetexto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3E9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3E9E"/>
    <w:rPr>
      <w:rFonts w:ascii="Tahoma" w:hAnsi="Tahoma" w:cs="Mangal"/>
      <w:sz w:val="16"/>
      <w:szCs w:val="14"/>
    </w:rPr>
  </w:style>
  <w:style w:type="character" w:styleId="Refdecomentrio">
    <w:name w:val="annotation reference"/>
    <w:basedOn w:val="Fontepargpadro"/>
    <w:uiPriority w:val="99"/>
    <w:semiHidden/>
    <w:unhideWhenUsed/>
    <w:rsid w:val="005A3C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3C90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3C90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3C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3C90"/>
    <w:rPr>
      <w:rFonts w:cs="Mangal"/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widowControl w:val="0"/>
    </w:p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LO-normal"/>
    <w:next w:val="Corpodetexto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3E9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3E9E"/>
    <w:rPr>
      <w:rFonts w:ascii="Tahoma" w:hAnsi="Tahoma" w:cs="Mangal"/>
      <w:sz w:val="16"/>
      <w:szCs w:val="14"/>
    </w:rPr>
  </w:style>
  <w:style w:type="character" w:styleId="Refdecomentrio">
    <w:name w:val="annotation reference"/>
    <w:basedOn w:val="Fontepargpadro"/>
    <w:uiPriority w:val="99"/>
    <w:semiHidden/>
    <w:unhideWhenUsed/>
    <w:rsid w:val="005A3C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3C90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3C90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3C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3C90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1270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Tânia Pinheiro</cp:lastModifiedBy>
  <cp:revision>5</cp:revision>
  <dcterms:created xsi:type="dcterms:W3CDTF">2017-05-02T03:18:00Z</dcterms:created>
  <dcterms:modified xsi:type="dcterms:W3CDTF">2017-05-02T14:47:00Z</dcterms:modified>
  <dc:language>pt-BR</dc:language>
</cp:coreProperties>
</file>